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9F38B" w14:textId="77777777" w:rsidR="00812890" w:rsidRDefault="00812890" w:rsidP="00812890">
      <w:pPr>
        <w:pStyle w:val="NoSpacing"/>
        <w:rPr>
          <w:highlight w:val="cyan"/>
        </w:rPr>
      </w:pPr>
      <w:bookmarkStart w:id="0" w:name="_GoBack"/>
      <w:bookmarkEnd w:id="0"/>
      <w:r w:rsidRPr="004925AE">
        <w:rPr>
          <w:highlight w:val="cyan"/>
        </w:rPr>
        <w:t>Can bagging reduce or eliminate overfitting with respect to K for the</w:t>
      </w:r>
      <w:r w:rsidRPr="004925AE">
        <w:rPr>
          <w:rStyle w:val="apple-converted-space"/>
          <w:rFonts w:ascii="Arial" w:hAnsi="Arial" w:cs="Arial"/>
          <w:color w:val="252525"/>
          <w:sz w:val="21"/>
          <w:szCs w:val="21"/>
          <w:highlight w:val="cyan"/>
        </w:rPr>
        <w:t> </w:t>
      </w:r>
      <w:r w:rsidRPr="004925AE">
        <w:rPr>
          <w:rStyle w:val="HTMLTypewriter"/>
          <w:rFonts w:eastAsiaTheme="minorHAnsi"/>
          <w:color w:val="252525"/>
          <w:highlight w:val="cyan"/>
        </w:rPr>
        <w:t>ripple</w:t>
      </w:r>
      <w:r w:rsidRPr="004925AE">
        <w:rPr>
          <w:rStyle w:val="apple-converted-space"/>
          <w:rFonts w:ascii="Arial" w:hAnsi="Arial" w:cs="Arial"/>
          <w:color w:val="252525"/>
          <w:sz w:val="21"/>
          <w:szCs w:val="21"/>
          <w:highlight w:val="cyan"/>
        </w:rPr>
        <w:t> </w:t>
      </w:r>
      <w:r w:rsidRPr="004925AE">
        <w:rPr>
          <w:highlight w:val="cyan"/>
        </w:rPr>
        <w:t>dataset?</w:t>
      </w:r>
    </w:p>
    <w:p w14:paraId="7C29F390" w14:textId="7E691E18" w:rsidR="00753F13" w:rsidRPr="00FB2245" w:rsidRDefault="00DE6AB8" w:rsidP="002278B3">
      <w:pPr>
        <w:pStyle w:val="NoSpacing"/>
        <w:rPr>
          <w:ins w:id="1" w:author="Daniel Rozen" w:date="2015-11-26T17:31:00Z"/>
          <w:highlight w:val="cyan"/>
        </w:rPr>
      </w:pPr>
      <w:ins w:id="2" w:author="Jo" w:date="2015-11-26T17:31:00Z">
        <w:r>
          <w:rPr>
            <w:noProof/>
            <w:lang w:eastAsia="en-CA"/>
          </w:rPr>
          <w:drawing>
            <wp:inline distT="0" distB="0" distL="0" distR="0" wp14:anchorId="21B48657" wp14:editId="259288C1">
              <wp:extent cx="5486400" cy="3906520"/>
              <wp:effectExtent l="19050" t="0" r="0" b="0"/>
              <wp:docPr id="4" name="Picture 4" descr="C:\Users\Jo\OneDrive\ML4T\Projects\Project3-1\Graphics\RMSE vs k KNN Bags = 50 with Ripple dat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Jo\OneDrive\ML4T\Projects\Project3-1\Graphics\RMSE vs k KNN Bags = 50 with Ripple data.png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3906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14:paraId="7C29F3B6" w14:textId="0C96B96C" w:rsidR="006F73F1" w:rsidRDefault="006F73F1" w:rsidP="00965C60">
      <w:pPr>
        <w:pStyle w:val="NoSpacing"/>
        <w:rPr>
          <w:ins w:id="3" w:author="Daniel Rozen" w:date="2015-11-26T17:31:00Z"/>
        </w:rPr>
      </w:pPr>
    </w:p>
    <w:p w14:paraId="7C29F3B7" w14:textId="042EDA92" w:rsidR="006F73F1" w:rsidRDefault="00477354" w:rsidP="006F73F1">
      <w:pPr>
        <w:pStyle w:val="NoSpacing"/>
        <w:rPr>
          <w:ins w:id="4" w:author="Daniel Rozen" w:date="2015-11-26T17:31:00Z"/>
          <w:noProof/>
          <w:lang w:eastAsia="en-CA"/>
        </w:rPr>
      </w:pPr>
      <w:ins w:id="5" w:author="Daniel Rozen" w:date="2015-11-26T17:31:00Z">
        <w:r>
          <w:rPr>
            <w:noProof/>
            <w:lang w:eastAsia="en-CA"/>
          </w:rPr>
          <w:pict w14:anchorId="0E7D36D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31.25pt;height:307.5pt">
              <v:imagedata r:id="rId6" o:title="RMSE vs k KNN Bags = 50 with Ripple data"/>
            </v:shape>
          </w:pict>
        </w:r>
      </w:ins>
    </w:p>
    <w:p w14:paraId="1E1F62A6" w14:textId="1CBB0FF8" w:rsidR="00965C60" w:rsidRDefault="00965C60" w:rsidP="006F73F1">
      <w:pPr>
        <w:pStyle w:val="NoSpacing"/>
        <w:rPr>
          <w:highlight w:val="cyan"/>
          <w:rPrChange w:id="6" w:author="Jo" w:date="2015-11-26T17:31:00Z">
            <w:rPr>
              <w:noProof/>
              <w:lang w:eastAsia="en-CA"/>
            </w:rPr>
          </w:rPrChange>
        </w:rPr>
      </w:pPr>
    </w:p>
    <w:p w14:paraId="2D2BCB9C" w14:textId="77777777" w:rsidR="002278B3" w:rsidRDefault="002278B3" w:rsidP="006F73F1">
      <w:pPr>
        <w:pStyle w:val="NoSpacing"/>
        <w:rPr>
          <w:highlight w:val="cyan"/>
          <w:rPrChange w:id="7" w:author="Jo" w:date="2015-11-26T17:31:00Z">
            <w:rPr>
              <w:noProof/>
              <w:lang w:eastAsia="en-CA"/>
            </w:rPr>
          </w:rPrChange>
        </w:rPr>
      </w:pPr>
    </w:p>
    <w:p w14:paraId="68A34771" w14:textId="01952318" w:rsidR="002278B3" w:rsidRPr="00EF7F66" w:rsidRDefault="002278B3" w:rsidP="00965C60">
      <w:pPr>
        <w:pStyle w:val="NoSpacing"/>
        <w:rPr>
          <w:highlight w:val="cyan"/>
        </w:rPr>
      </w:pPr>
      <w:r w:rsidRPr="00EF7F66">
        <w:rPr>
          <w:highlight w:val="cyan"/>
        </w:rPr>
        <w:t>As we see</w:t>
      </w:r>
      <w:ins w:id="8" w:author="Daniel Rozen" w:date="2015-11-26T17:31:00Z">
        <w:r w:rsidR="00965C60">
          <w:rPr>
            <w:highlight w:val="cyan"/>
          </w:rPr>
          <w:t xml:space="preserve"> from the RMSE vs k graph above</w:t>
        </w:r>
      </w:ins>
      <w:r w:rsidRPr="00EF7F66">
        <w:rPr>
          <w:highlight w:val="cyan"/>
        </w:rPr>
        <w:t xml:space="preserve">, bagging </w:t>
      </w:r>
      <w:del w:id="9" w:author="Daniel Rozen" w:date="2015-11-26T17:31:00Z">
        <w:r w:rsidR="00EF7F66" w:rsidRPr="00EF7F66">
          <w:rPr>
            <w:highlight w:val="cyan"/>
          </w:rPr>
          <w:delText>should reduce</w:delText>
        </w:r>
      </w:del>
      <w:ins w:id="10" w:author="Daniel Rozen" w:date="2015-11-26T17:31:00Z">
        <w:r w:rsidR="00965C60">
          <w:rPr>
            <w:highlight w:val="cyan"/>
          </w:rPr>
          <w:t>greatly reduces</w:t>
        </w:r>
      </w:ins>
      <w:r w:rsidR="00965C60">
        <w:rPr>
          <w:highlight w:val="cyan"/>
        </w:rPr>
        <w:t xml:space="preserve"> </w:t>
      </w:r>
      <w:r w:rsidRPr="00EF7F66">
        <w:rPr>
          <w:highlight w:val="cyan"/>
        </w:rPr>
        <w:t>overfitting with respect to K for the ripple dataset, as bagging will compensate for overfitting for low k. </w:t>
      </w:r>
      <w:ins w:id="11" w:author="Daniel Rozen" w:date="2015-11-26T17:31:00Z">
        <w:r w:rsidR="00965C60">
          <w:rPr>
            <w:highlight w:val="cyan"/>
          </w:rPr>
          <w:t xml:space="preserve">  It appears that bagging is completely eliminated.</w:t>
        </w:r>
      </w:ins>
    </w:p>
    <w:p w14:paraId="5AF8BB60" w14:textId="77777777" w:rsidR="002278B3" w:rsidRPr="00EF7F66" w:rsidRDefault="002278B3" w:rsidP="002278B3">
      <w:pPr>
        <w:pStyle w:val="NoSpacing"/>
        <w:rPr>
          <w:highlight w:val="cyan"/>
        </w:rPr>
      </w:pPr>
      <w:r w:rsidRPr="00EF7F66">
        <w:rPr>
          <w:highlight w:val="cyan"/>
        </w:rPr>
        <w:t>As k moves to less than 3, the out of sample RMSE actually slightly decreases instead of increasing when bagging wasn’t used </w:t>
      </w:r>
    </w:p>
    <w:p w14:paraId="33B8D653" w14:textId="77777777" w:rsidR="002278B3" w:rsidRPr="00FB2245" w:rsidRDefault="002278B3" w:rsidP="006F73F1">
      <w:pPr>
        <w:pStyle w:val="NoSpacing"/>
        <w:rPr>
          <w:highlight w:val="cyan"/>
          <w:rPrChange w:id="12" w:author="Jo" w:date="2015-11-26T17:31:00Z">
            <w:rPr>
              <w:noProof/>
              <w:lang w:eastAsia="en-CA"/>
            </w:rPr>
          </w:rPrChange>
        </w:rPr>
      </w:pPr>
    </w:p>
    <w:p w14:paraId="4F60531E" w14:textId="783813BB" w:rsidR="00965C60" w:rsidRDefault="00DE6AB8" w:rsidP="006F73F1">
      <w:pPr>
        <w:pStyle w:val="NoSpacing"/>
        <w:rPr>
          <w:ins w:id="13" w:author="Daniel Rozen" w:date="2015-11-26T17:31:00Z"/>
          <w:noProof/>
          <w:lang w:eastAsia="en-CA"/>
        </w:rPr>
      </w:pPr>
      <w:ins w:id="14" w:author="Jo" w:date="2015-11-26T17:31:00Z">
        <w:r>
          <w:rPr>
            <w:noProof/>
            <w:lang w:eastAsia="en-CA"/>
          </w:rPr>
          <w:lastRenderedPageBreak/>
          <w:drawing>
            <wp:inline distT="0" distB="0" distL="0" distR="0" wp14:anchorId="1A59DDB4" wp14:editId="049B041B">
              <wp:extent cx="5486400" cy="4096385"/>
              <wp:effectExtent l="19050" t="0" r="0" b="0"/>
              <wp:docPr id="5" name="Picture 5" descr="C:\Users\Jo\OneDrive\ML4T\Projects\Project3-1\Graphics\Correlation vs k KNN Bags = 50 with Ripple dat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Jo\OneDrive\ML4T\Projects\Project3-1\Graphics\Correlation vs k KNN Bags = 50 with Ripple data.pn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096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ins w:id="15" w:author="Daniel Rozen" w:date="2015-11-26T17:31:00Z">
        <w:r w:rsidR="00965C60">
          <w:rPr>
            <w:noProof/>
            <w:lang w:eastAsia="en-CA"/>
          </w:rPr>
          <w:lastRenderedPageBreak/>
          <w:drawing>
            <wp:inline distT="0" distB="0" distL="0" distR="0" wp14:anchorId="1AFD6E71" wp14:editId="0AB12560">
              <wp:extent cx="5486400" cy="4095750"/>
              <wp:effectExtent l="0" t="0" r="0" b="0"/>
              <wp:docPr id="2" name="Picture 2" descr="C:\Users\Daniel Rozen\AppData\Local\Microsoft\Windows\INetCache\Content.Word\Correlation vs k KNN Bags = 50 with Ripple dat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Daniel Rozen\AppData\Local\Microsoft\Windows\INetCache\Content.Word\Correlation vs k KNN Bags = 50 with Ripple data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3FFEE6" w14:textId="77777777" w:rsidR="002278B3" w:rsidRDefault="002278B3" w:rsidP="006F73F1">
      <w:pPr>
        <w:pStyle w:val="NoSpacing"/>
      </w:pPr>
    </w:p>
    <w:p w14:paraId="7C29F3B8" w14:textId="77777777" w:rsidR="006F73F1" w:rsidRPr="006F73F1" w:rsidRDefault="006F73F1" w:rsidP="006F73F1">
      <w:pPr>
        <w:pStyle w:val="NoSpacing"/>
      </w:pPr>
      <w:r w:rsidRPr="006F73F1">
        <w:t>Summary results:</w:t>
      </w:r>
    </w:p>
    <w:p w14:paraId="7C29F3B9" w14:textId="77777777" w:rsidR="006F73F1" w:rsidRPr="006F73F1" w:rsidRDefault="006F73F1" w:rsidP="006F73F1">
      <w:pPr>
        <w:pStyle w:val="NoSpacing"/>
      </w:pPr>
      <w:r w:rsidRPr="006F73F1">
        <w:t>Number of bags:  50</w:t>
      </w:r>
    </w:p>
    <w:p w14:paraId="7C29F3BA" w14:textId="77777777" w:rsidR="006F73F1" w:rsidRPr="006F73F1" w:rsidRDefault="006F73F1" w:rsidP="006F73F1">
      <w:pPr>
        <w:pStyle w:val="NoSpacing"/>
      </w:pPr>
      <w:r w:rsidRPr="006F73F1">
        <w:t>k = 1  inRMSE= 0.0723566318356  inCorr= 0.99483902148  outRMSE= 0.198546942473  outCorr= 0.96283099935</w:t>
      </w:r>
    </w:p>
    <w:p w14:paraId="7C29F3BB" w14:textId="77777777" w:rsidR="006F73F1" w:rsidRPr="006F73F1" w:rsidRDefault="006F73F1" w:rsidP="006F73F1">
      <w:pPr>
        <w:pStyle w:val="NoSpacing"/>
      </w:pPr>
      <w:r w:rsidRPr="006F73F1">
        <w:t>k = 2  inRMSE= 0.104943173811  inCorr= 0.989123307945  outRMSE= 0.198896104334  outCorr= 0.964618664897</w:t>
      </w:r>
    </w:p>
    <w:p w14:paraId="7C29F3BC" w14:textId="77777777" w:rsidR="006F73F1" w:rsidRPr="006F73F1" w:rsidRDefault="006F73F1" w:rsidP="006F73F1">
      <w:pPr>
        <w:pStyle w:val="NoSpacing"/>
      </w:pPr>
      <w:r w:rsidRPr="006F73F1">
        <w:t>k = 3  inRMSE= 0.129525583607  inCorr= 0.983819689854  outRMSE= 0.20626428804  outCorr= 0.964073082818</w:t>
      </w:r>
    </w:p>
    <w:p w14:paraId="7C29F3BD" w14:textId="77777777" w:rsidR="006F73F1" w:rsidRPr="006F73F1" w:rsidRDefault="006F73F1" w:rsidP="006F73F1">
      <w:pPr>
        <w:pStyle w:val="NoSpacing"/>
      </w:pPr>
      <w:r w:rsidRPr="006F73F1">
        <w:t>k = 4  inRMSE= 0.147984039857  inCorr= 0.97943572872  outRMSE= 0.228058971662  outCorr= 0.956898094932</w:t>
      </w:r>
    </w:p>
    <w:p w14:paraId="7C29F3BE" w14:textId="77777777" w:rsidR="006F73F1" w:rsidRPr="006F73F1" w:rsidRDefault="006F73F1" w:rsidP="006F73F1">
      <w:pPr>
        <w:pStyle w:val="NoSpacing"/>
      </w:pPr>
      <w:r w:rsidRPr="006F73F1">
        <w:t>k = 5  inRMSE= 0.1675179645  inCorr= 0.974744184974  outRMSE= 0.245263380373  outCorr= 0.952398331189</w:t>
      </w:r>
    </w:p>
    <w:p w14:paraId="7C29F3BF" w14:textId="77777777" w:rsidR="006F73F1" w:rsidRPr="006F73F1" w:rsidRDefault="006F73F1" w:rsidP="006F73F1">
      <w:pPr>
        <w:pStyle w:val="NoSpacing"/>
      </w:pPr>
      <w:r w:rsidRPr="006F73F1">
        <w:t>k = 6  inRMSE= 0.181055268527  inCorr= 0.971370427606  outRMSE= 0.254354282721  outCorr= 0.950478959485</w:t>
      </w:r>
    </w:p>
    <w:p w14:paraId="7C29F3C0" w14:textId="77777777" w:rsidR="006F73F1" w:rsidRPr="006F73F1" w:rsidRDefault="006F73F1" w:rsidP="006F73F1">
      <w:pPr>
        <w:pStyle w:val="NoSpacing"/>
      </w:pPr>
      <w:r w:rsidRPr="006F73F1">
        <w:t>k = 7  inRMSE= 0.197262416073  inCorr= 0.966951719036  outRMSE= 0.270560862423  outCorr= 0.945671668702</w:t>
      </w:r>
    </w:p>
    <w:p w14:paraId="7C29F3C1" w14:textId="23B8D0F4" w:rsidR="00537472" w:rsidRDefault="006F73F1" w:rsidP="002278B3">
      <w:pPr>
        <w:pStyle w:val="NoSpacing"/>
        <w:rPr>
          <w:ins w:id="16" w:author="Daniel Rozen" w:date="2015-11-26T17:31:00Z"/>
        </w:rPr>
      </w:pPr>
      <w:r w:rsidRPr="006F73F1">
        <w:t>k = 8  inRMSE= 0.211585234043  inCorr= 0.96268432519  outRMSE= 0.286046442116  outCorr= 0.94021617475</w:t>
      </w:r>
    </w:p>
    <w:p w14:paraId="78EFD484" w14:textId="77777777" w:rsidR="002278B3" w:rsidRDefault="002278B3" w:rsidP="002278B3">
      <w:pPr>
        <w:pStyle w:val="NoSpacing"/>
        <w:rPr>
          <w:ins w:id="17" w:author="Daniel Rozen" w:date="2015-11-26T17:31:00Z"/>
        </w:rPr>
      </w:pPr>
    </w:p>
    <w:p w14:paraId="3B642ED6" w14:textId="77777777" w:rsidR="002278B3" w:rsidRPr="00812890" w:rsidRDefault="002278B3" w:rsidP="002278B3">
      <w:pPr>
        <w:pStyle w:val="NoSpacing"/>
      </w:pPr>
    </w:p>
    <w:sectPr w:rsidR="002278B3" w:rsidRPr="00812890" w:rsidSect="006262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97B55"/>
    <w:multiLevelType w:val="multilevel"/>
    <w:tmpl w:val="852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12890"/>
    <w:rsid w:val="001402BC"/>
    <w:rsid w:val="001D43D2"/>
    <w:rsid w:val="001F11EF"/>
    <w:rsid w:val="002278B3"/>
    <w:rsid w:val="00230DFB"/>
    <w:rsid w:val="00277159"/>
    <w:rsid w:val="00477354"/>
    <w:rsid w:val="00537472"/>
    <w:rsid w:val="005B6384"/>
    <w:rsid w:val="006016F7"/>
    <w:rsid w:val="0062629C"/>
    <w:rsid w:val="006F73F1"/>
    <w:rsid w:val="00753F13"/>
    <w:rsid w:val="007B52DB"/>
    <w:rsid w:val="00812890"/>
    <w:rsid w:val="00965C60"/>
    <w:rsid w:val="009D56B5"/>
    <w:rsid w:val="009E4672"/>
    <w:rsid w:val="00C66C0B"/>
    <w:rsid w:val="00C935E7"/>
    <w:rsid w:val="00DD5FE9"/>
    <w:rsid w:val="00DD7822"/>
    <w:rsid w:val="00DE6AB8"/>
    <w:rsid w:val="00EA74F5"/>
    <w:rsid w:val="00EE5DC6"/>
    <w:rsid w:val="00EF7F66"/>
    <w:rsid w:val="00F879E8"/>
    <w:rsid w:val="00FB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29F38B"/>
  <w15:docId w15:val="{07856B96-6982-4F59-83A0-ABBDE36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2890"/>
  </w:style>
  <w:style w:type="character" w:styleId="HTMLTypewriter">
    <w:name w:val="HTML Typewriter"/>
    <w:basedOn w:val="DefaultParagraphFont"/>
    <w:uiPriority w:val="99"/>
    <w:semiHidden/>
    <w:unhideWhenUsed/>
    <w:rsid w:val="008128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28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Daniel Rozen</cp:lastModifiedBy>
  <cp:revision>7</cp:revision>
  <dcterms:created xsi:type="dcterms:W3CDTF">2015-11-26T18:58:00Z</dcterms:created>
  <dcterms:modified xsi:type="dcterms:W3CDTF">2015-11-26T22:31:00Z</dcterms:modified>
</cp:coreProperties>
</file>