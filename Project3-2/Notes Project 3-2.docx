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243" w:rsidRDefault="001F4243" w:rsidP="002975AB">
      <w:pPr>
        <w:pStyle w:val="NormalWeb"/>
        <w:shd w:val="clear" w:color="auto" w:fill="F6F7F6"/>
        <w:bidi/>
        <w:spacing w:before="0" w:beforeAutospacing="0" w:after="30" w:afterAutospacing="0" w:line="273" w:lineRule="atLeast"/>
        <w:rPr>
          <w:rFonts w:ascii="inherit" w:hAnsi="inherit" w:cs="Helvetica"/>
          <w:b/>
          <w:bCs/>
          <w:color w:val="000000"/>
          <w:kern w:val="36"/>
          <w:sz w:val="30"/>
          <w:szCs w:val="30"/>
          <w:u w:val="single"/>
        </w:rPr>
      </w:pPr>
      <w:r>
        <w:rPr>
          <w:rFonts w:ascii="Helvetica" w:hAnsi="Helvetica" w:cs="Helvetica"/>
          <w:color w:val="333333"/>
          <w:sz w:val="22"/>
          <w:szCs w:val="22"/>
          <w:shd w:val="clear" w:color="auto" w:fill="FFFFFF"/>
        </w:rPr>
        <w:t>I want you to submit the code you used for the project.  It can be a zip file of your directory if you like.</w:t>
      </w:r>
    </w:p>
    <w:p w:rsidR="009B54CE" w:rsidRPr="009B54CE" w:rsidRDefault="009B54CE" w:rsidP="009B54CE">
      <w:pPr>
        <w:spacing w:before="84" w:after="84" w:line="305" w:lineRule="atLeast"/>
        <w:rPr>
          <w:rFonts w:ascii="Helvetica" w:eastAsia="Times New Roman" w:hAnsi="Helvetica" w:cs="Helvetica"/>
          <w:color w:val="333333"/>
          <w:shd w:val="clear" w:color="auto" w:fill="EEEEEE"/>
          <w:lang w:eastAsia="en-CA"/>
        </w:rPr>
      </w:pPr>
      <w:r w:rsidRPr="009B54CE">
        <w:rPr>
          <w:rFonts w:ascii="Helvetica" w:eastAsia="Times New Roman" w:hAnsi="Helvetica" w:cs="Helvetica"/>
          <w:color w:val="484A4C"/>
          <w:lang w:eastAsia="en-CA"/>
        </w:rPr>
        <w:t> </w:t>
      </w:r>
    </w:p>
    <w:p w:rsidR="009B54CE" w:rsidRPr="009B54CE" w:rsidRDefault="009B54CE" w:rsidP="009B54CE">
      <w:pPr>
        <w:spacing w:after="0" w:line="240" w:lineRule="auto"/>
        <w:rPr>
          <w:rFonts w:ascii="Times New Roman" w:eastAsia="Times New Roman" w:hAnsi="Times New Roman" w:cs="Times New Roman"/>
          <w:sz w:val="24"/>
          <w:szCs w:val="24"/>
          <w:lang w:eastAsia="en-CA"/>
        </w:rPr>
      </w:pPr>
      <w:r w:rsidRPr="009B54CE">
        <w:rPr>
          <w:rFonts w:ascii="Helvetica" w:eastAsia="Times New Roman" w:hAnsi="Helvetica" w:cs="Helvetica"/>
          <w:color w:val="333333"/>
          <w:shd w:val="clear" w:color="auto" w:fill="EEEEEE"/>
          <w:lang w:eastAsia="en-CA"/>
        </w:rPr>
        <w:t>code.zip</w:t>
      </w:r>
    </w:p>
    <w:p w:rsidR="001F4243" w:rsidRDefault="001F4243" w:rsidP="001F4243">
      <w:pPr>
        <w:pStyle w:val="NormalWeb"/>
        <w:shd w:val="clear" w:color="auto" w:fill="F6F7F6"/>
        <w:bidi/>
        <w:spacing w:before="0" w:beforeAutospacing="0" w:after="30" w:afterAutospacing="0" w:line="273" w:lineRule="atLeast"/>
        <w:rPr>
          <w:rFonts w:ascii="inherit" w:hAnsi="inherit" w:cs="Helvetica"/>
          <w:b/>
          <w:bCs/>
          <w:color w:val="000000"/>
          <w:kern w:val="36"/>
          <w:sz w:val="30"/>
          <w:szCs w:val="30"/>
          <w:u w:val="single"/>
        </w:rPr>
      </w:pPr>
    </w:p>
    <w:p w:rsidR="002975AB" w:rsidRDefault="002975AB" w:rsidP="001F4243">
      <w:pPr>
        <w:pStyle w:val="NormalWeb"/>
        <w:shd w:val="clear" w:color="auto" w:fill="F6F7F6"/>
        <w:bidi/>
        <w:spacing w:before="0" w:beforeAutospacing="0" w:after="30" w:afterAutospacing="0" w:line="273" w:lineRule="atLeast"/>
        <w:rPr>
          <w:ins w:id="0" w:author="Daniel Rozen" w:date="2015-11-30T22:25:00Z"/>
          <w:rFonts w:ascii="inherit" w:hAnsi="inherit" w:cs="Helvetica"/>
          <w:b/>
          <w:bCs/>
          <w:color w:val="000000"/>
          <w:kern w:val="36"/>
          <w:sz w:val="30"/>
          <w:szCs w:val="30"/>
          <w:u w:val="single"/>
        </w:rPr>
      </w:pPr>
      <w:ins w:id="1" w:author="Daniel Rozen" w:date="2015-11-30T22:25:00Z">
        <w:r>
          <w:rPr>
            <w:rFonts w:ascii="inherit" w:hAnsi="inherit" w:cs="Helvetica"/>
            <w:b/>
            <w:bCs/>
            <w:color w:val="000000"/>
            <w:kern w:val="36"/>
            <w:sz w:val="30"/>
            <w:szCs w:val="30"/>
            <w:u w:val="single"/>
          </w:rPr>
          <w:t>My posts</w:t>
        </w:r>
      </w:ins>
    </w:p>
    <w:p w:rsidR="002975AB" w:rsidRDefault="002975AB" w:rsidP="002975AB">
      <w:pPr>
        <w:pStyle w:val="NormalWeb"/>
        <w:shd w:val="clear" w:color="auto" w:fill="F6F7F6"/>
        <w:bidi/>
        <w:spacing w:before="0" w:beforeAutospacing="0" w:after="30" w:afterAutospacing="0" w:line="273" w:lineRule="atLeast"/>
        <w:rPr>
          <w:ins w:id="2" w:author="Daniel Rozen" w:date="2015-11-30T22:25:00Z"/>
          <w:rFonts w:ascii="inherit" w:hAnsi="inherit" w:cs="Helvetica"/>
          <w:b/>
          <w:bCs/>
          <w:color w:val="000000"/>
          <w:kern w:val="36"/>
          <w:sz w:val="30"/>
          <w:szCs w:val="30"/>
          <w:u w:val="single"/>
        </w:rPr>
      </w:pPr>
    </w:p>
    <w:p w:rsidR="002975AB" w:rsidRDefault="002975AB" w:rsidP="002975AB">
      <w:pPr>
        <w:pStyle w:val="NormalWeb"/>
        <w:shd w:val="clear" w:color="auto" w:fill="F6F7F6"/>
        <w:bidi/>
        <w:spacing w:before="0" w:beforeAutospacing="0" w:after="30" w:afterAutospacing="0" w:line="273" w:lineRule="atLeast"/>
        <w:rPr>
          <w:ins w:id="3" w:author="Daniel Rozen" w:date="2015-11-30T22:25:00Z"/>
          <w:rFonts w:ascii="inherit" w:hAnsi="inherit" w:cs="Helvetica"/>
          <w:b/>
          <w:bCs/>
          <w:color w:val="000000"/>
          <w:kern w:val="36"/>
          <w:sz w:val="30"/>
          <w:szCs w:val="30"/>
          <w:u w:val="single"/>
        </w:rPr>
      </w:pPr>
      <w:ins w:id="4" w:author="Daniel Rozen" w:date="2015-11-30T22:25:00Z">
        <w:r>
          <w:rPr>
            <w:rFonts w:ascii="Arial" w:hAnsi="Arial" w:cs="Arial"/>
            <w:color w:val="222222"/>
            <w:sz w:val="19"/>
            <w:szCs w:val="19"/>
            <w:shd w:val="clear" w:color="auto" w:fill="FFFFFF"/>
          </w:rPr>
          <w:t>KNN goes flat when it goes out of range, so you're very likely seeing indicators outside of what it has ever seen before in your last 73 days. Make sure you normalize the indicators and that shouldn't happen.</w:t>
        </w:r>
        <w:bookmarkStart w:id="5" w:name="_GoBack"/>
        <w:bookmarkEnd w:id="5"/>
      </w:ins>
    </w:p>
    <w:p w:rsidR="002975AB" w:rsidRDefault="002975AB" w:rsidP="002975AB">
      <w:pPr>
        <w:pStyle w:val="NormalWeb"/>
        <w:shd w:val="clear" w:color="auto" w:fill="F6F7F6"/>
        <w:bidi/>
        <w:spacing w:before="0" w:beforeAutospacing="0" w:after="30" w:afterAutospacing="0" w:line="273" w:lineRule="atLeast"/>
        <w:rPr>
          <w:ins w:id="6" w:author="Daniel Rozen" w:date="2015-11-30T22:25:00Z"/>
          <w:rFonts w:ascii="inherit" w:hAnsi="inherit" w:cs="Helvetica"/>
          <w:b/>
          <w:bCs/>
          <w:color w:val="000000"/>
          <w:kern w:val="36"/>
          <w:sz w:val="30"/>
          <w:szCs w:val="30"/>
          <w:u w:val="single"/>
        </w:rPr>
      </w:pPr>
    </w:p>
    <w:p w:rsidR="002975AB" w:rsidRPr="002A00B5" w:rsidRDefault="002A00B5" w:rsidP="002975AB">
      <w:pPr>
        <w:pStyle w:val="NormalWeb"/>
        <w:shd w:val="clear" w:color="auto" w:fill="F6F7F6"/>
        <w:bidi/>
        <w:spacing w:before="0" w:beforeAutospacing="0" w:after="30" w:afterAutospacing="0" w:line="273" w:lineRule="atLeast"/>
        <w:rPr>
          <w:rFonts w:ascii="inherit" w:hAnsi="inherit" w:cs="Helvetica"/>
          <w:b/>
          <w:bCs/>
          <w:color w:val="000000"/>
          <w:kern w:val="36"/>
          <w:sz w:val="30"/>
          <w:szCs w:val="30"/>
          <w:u w:val="single"/>
        </w:rPr>
      </w:pPr>
      <w:r>
        <w:rPr>
          <w:rFonts w:ascii="inherit" w:hAnsi="inherit" w:cs="Helvetica"/>
          <w:b/>
          <w:bCs/>
          <w:color w:val="000000"/>
          <w:kern w:val="36"/>
          <w:sz w:val="30"/>
          <w:szCs w:val="30"/>
          <w:u w:val="single"/>
        </w:rPr>
        <w:t>Getting started</w:t>
      </w:r>
    </w:p>
    <w:p w:rsidR="002A00B5" w:rsidRDefault="002A00B5" w:rsidP="002A00B5">
      <w:pPr>
        <w:pStyle w:val="NormalWeb"/>
        <w:shd w:val="clear" w:color="auto" w:fill="F6F7F6"/>
        <w:spacing w:before="0" w:beforeAutospacing="0" w:after="30" w:afterAutospacing="0" w:line="273" w:lineRule="atLeast"/>
        <w:rPr>
          <w:rFonts w:ascii="inherit" w:hAnsi="inherit" w:cs="Helvetica"/>
          <w:color w:val="000000"/>
          <w:kern w:val="36"/>
          <w:sz w:val="30"/>
          <w:szCs w:val="30"/>
        </w:rPr>
      </w:pPr>
    </w:p>
    <w:p w:rsidR="002A00B5" w:rsidRDefault="002A00B5" w:rsidP="002A00B5">
      <w:pPr>
        <w:pStyle w:val="NormalWeb"/>
        <w:shd w:val="clear" w:color="auto" w:fill="F6F7F6"/>
        <w:spacing w:before="0" w:beforeAutospacing="0" w:after="30" w:afterAutospacing="0" w:line="273" w:lineRule="atLeast"/>
        <w:rPr>
          <w:rFonts w:ascii="Helvetica" w:hAnsi="Helvetica"/>
          <w:color w:val="333333"/>
          <w:sz w:val="20"/>
          <w:szCs w:val="20"/>
        </w:rPr>
      </w:pPr>
      <w:r>
        <w:rPr>
          <w:rStyle w:val="apple-converted-space"/>
          <w:rFonts w:ascii="Helvetica" w:hAnsi="Helvetica"/>
          <w:color w:val="333333"/>
          <w:sz w:val="20"/>
          <w:szCs w:val="20"/>
        </w:rPr>
        <w:t> </w:t>
      </w:r>
      <w:r>
        <w:rPr>
          <w:rFonts w:ascii="Helvetica" w:hAnsi="Helvetica"/>
          <w:color w:val="333333"/>
          <w:sz w:val="20"/>
          <w:szCs w:val="20"/>
        </w:rPr>
        <w:t xml:space="preserve">I missed the step to add the price back to </w:t>
      </w:r>
      <w:proofErr w:type="spellStart"/>
      <w:r>
        <w:rPr>
          <w:rFonts w:ascii="Helvetica" w:hAnsi="Helvetica"/>
          <w:color w:val="333333"/>
          <w:sz w:val="20"/>
          <w:szCs w:val="20"/>
        </w:rPr>
        <w:t>trainY</w:t>
      </w:r>
      <w:proofErr w:type="spellEnd"/>
      <w:r>
        <w:rPr>
          <w:rFonts w:ascii="Helvetica" w:hAnsi="Helvetica"/>
          <w:color w:val="333333"/>
          <w:sz w:val="20"/>
          <w:szCs w:val="20"/>
        </w:rPr>
        <w:t xml:space="preserve"> and </w:t>
      </w:r>
      <w:proofErr w:type="spellStart"/>
      <w:r>
        <w:rPr>
          <w:rFonts w:ascii="Helvetica" w:hAnsi="Helvetica"/>
          <w:color w:val="333333"/>
          <w:sz w:val="20"/>
          <w:szCs w:val="20"/>
        </w:rPr>
        <w:t>predY</w:t>
      </w:r>
      <w:proofErr w:type="spellEnd"/>
      <w:r>
        <w:rPr>
          <w:rFonts w:ascii="Helvetica" w:hAnsi="Helvetica"/>
          <w:color w:val="333333"/>
          <w:sz w:val="20"/>
          <w:szCs w:val="20"/>
        </w:rPr>
        <w:t xml:space="preserve"> before graphing.  I was also graphing test and train values before, so the dates were way off.  </w:t>
      </w:r>
    </w:p>
    <w:p w:rsidR="002A00B5" w:rsidRDefault="002A00B5" w:rsidP="002A00B5">
      <w:pPr>
        <w:pStyle w:val="NormalWeb"/>
        <w:shd w:val="clear" w:color="auto" w:fill="F6F7F6"/>
        <w:spacing w:before="0" w:beforeAutospacing="0" w:after="30" w:afterAutospacing="0" w:line="273" w:lineRule="atLeast"/>
        <w:rPr>
          <w:rFonts w:ascii="Helvetica" w:hAnsi="Helvetica"/>
          <w:color w:val="333333"/>
          <w:sz w:val="20"/>
          <w:szCs w:val="20"/>
        </w:rPr>
      </w:pPr>
      <w:r>
        <w:rPr>
          <w:rFonts w:ascii="Helvetica" w:hAnsi="Helvetica"/>
          <w:color w:val="333333"/>
          <w:sz w:val="20"/>
          <w:szCs w:val="20"/>
        </w:rPr>
        <w:t> </w:t>
      </w:r>
    </w:p>
    <w:p w:rsidR="002A00B5" w:rsidRDefault="002A00B5" w:rsidP="002A00B5">
      <w:pPr>
        <w:pStyle w:val="NormalWeb"/>
        <w:shd w:val="clear" w:color="auto" w:fill="F6F7F6"/>
        <w:spacing w:before="0" w:beforeAutospacing="0" w:after="30" w:afterAutospacing="0" w:line="273" w:lineRule="atLeast"/>
        <w:rPr>
          <w:rFonts w:ascii="Helvetica" w:hAnsi="Helvetica"/>
          <w:color w:val="333333"/>
          <w:sz w:val="20"/>
          <w:szCs w:val="20"/>
        </w:rPr>
      </w:pPr>
      <w:r>
        <w:rPr>
          <w:rFonts w:ascii="Helvetica" w:hAnsi="Helvetica"/>
          <w:color w:val="333333"/>
          <w:sz w:val="20"/>
          <w:szCs w:val="20"/>
        </w:rPr>
        <w:t>I limited the plot to the first 300 entries so that I could visually observe the shift. </w:t>
      </w:r>
    </w:p>
    <w:p w:rsidR="00482E3A" w:rsidRDefault="009B54CE" w:rsidP="002A00B5">
      <w:pPr>
        <w:pStyle w:val="NormalWeb"/>
        <w:shd w:val="clear" w:color="auto" w:fill="F6F7F6"/>
        <w:spacing w:before="0" w:beforeAutospacing="0" w:after="30" w:afterAutospacing="0" w:line="273" w:lineRule="atLeast"/>
        <w:rPr>
          <w:del w:id="7" w:author="Daniel Rozen" w:date="2015-11-30T22:25:00Z"/>
          <w:rFonts w:ascii="Helvetica" w:hAnsi="Helvetica"/>
          <w:color w:val="333333"/>
          <w:sz w:val="20"/>
          <w:szCs w:val="20"/>
        </w:rPr>
      </w:pPr>
      <w:del w:id="8" w:author="Daniel Rozen" w:date="2015-11-30T22:25:00Z">
        <w:r>
          <w:rPr>
            <w:rFonts w:ascii="Helvetica" w:hAnsi="Helvetica"/>
            <w:noProof/>
            <w:color w:val="333333"/>
            <w:sz w:val="20"/>
            <w:szCs w:val="20"/>
            <w:rPrChange w:id="9">
              <w:rPr>
                <w:noProof/>
              </w:rPr>
            </w:rPrChange>
          </w:rPr>
          <w:drawing>
            <wp:inline distT="0" distB="0" distL="0" distR="0">
              <wp:extent cx="5486400" cy="4109088"/>
              <wp:effectExtent l="0" t="0" r="0" b="0"/>
              <wp:docPr id="4" name="Picture 4" descr="https://d1b10bmlvqabco.cloudfront.net/attach/idadrtx18nie1/hz9676zlsja4v2/ihgjp95he6m1/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1b10bmlvqabco.cloudfront.net/attach/idadrtx18nie1/hz9676zlsja4v2/ihgjp95he6m1/figure_1.pn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4109088"/>
                      </a:xfrm>
                      <a:prstGeom prst="rect">
                        <a:avLst/>
                      </a:prstGeom>
                      <a:noFill/>
                      <a:ln>
                        <a:noFill/>
                      </a:ln>
                    </pic:spPr>
                  </pic:pic>
                </a:graphicData>
              </a:graphic>
            </wp:inline>
          </w:drawing>
        </w:r>
      </w:del>
    </w:p>
    <w:p w:rsidR="00482E3A" w:rsidRDefault="009B54CE" w:rsidP="002A00B5">
      <w:pPr>
        <w:pStyle w:val="NormalWeb"/>
        <w:shd w:val="clear" w:color="auto" w:fill="F6F7F6"/>
        <w:spacing w:before="0" w:beforeAutospacing="0" w:after="30" w:afterAutospacing="0" w:line="273" w:lineRule="atLeast"/>
        <w:rPr>
          <w:ins w:id="10" w:author="Daniel Rozen" w:date="2015-11-30T22:25:00Z"/>
          <w:rFonts w:ascii="Helvetica" w:hAnsi="Helvetica"/>
          <w:color w:val="333333"/>
          <w:sz w:val="20"/>
          <w:szCs w:val="20"/>
        </w:rPr>
      </w:pPr>
      <w:ins w:id="11" w:author="Daniel Rozen" w:date="2015-11-30T22:25:00Z">
        <w:r>
          <w:rPr>
            <w:rFonts w:ascii="Helvetica" w:hAnsi="Helvetica"/>
            <w:noProof/>
            <w:color w:val="333333"/>
            <w:sz w:val="20"/>
            <w:szCs w:val="20"/>
            <w:rPrChange w:id="12">
              <w:rPr>
                <w:noProof/>
              </w:rPr>
            </w:rPrChange>
          </w:rPr>
          <w:lastRenderedPageBreak/>
          <w:drawing>
            <wp:inline distT="0" distB="0" distL="0" distR="0">
              <wp:extent cx="5486400" cy="4109088"/>
              <wp:effectExtent l="0" t="0" r="0" b="0"/>
              <wp:docPr id="2" name="Picture 2" descr="https://d1b10bmlvqabco.cloudfront.net/attach/idadrtx18nie1/hz9676zlsja4v2/ihgjp95he6m1/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1b10bmlvqabco.cloudfront.net/attach/idadrtx18nie1/hz9676zlsja4v2/ihgjp95he6m1/figure_1.pn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4109088"/>
                      </a:xfrm>
                      <a:prstGeom prst="rect">
                        <a:avLst/>
                      </a:prstGeom>
                      <a:noFill/>
                      <a:ln>
                        <a:noFill/>
                      </a:ln>
                    </pic:spPr>
                  </pic:pic>
                </a:graphicData>
              </a:graphic>
            </wp:inline>
          </w:drawing>
        </w:r>
      </w:ins>
    </w:p>
    <w:p w:rsidR="00482E3A" w:rsidRDefault="00482E3A" w:rsidP="002A00B5">
      <w:pPr>
        <w:pStyle w:val="NormalWeb"/>
        <w:shd w:val="clear" w:color="auto" w:fill="F6F7F6"/>
        <w:spacing w:before="0" w:beforeAutospacing="0" w:after="30" w:afterAutospacing="0" w:line="273" w:lineRule="atLeast"/>
        <w:rPr>
          <w:rFonts w:ascii="Helvetica" w:hAnsi="Helvetica"/>
          <w:color w:val="333333"/>
          <w:sz w:val="20"/>
          <w:szCs w:val="20"/>
        </w:rPr>
      </w:pPr>
    </w:p>
    <w:p w:rsidR="00482E3A" w:rsidRPr="00482E3A" w:rsidRDefault="00482E3A" w:rsidP="002A00B5">
      <w:pPr>
        <w:pStyle w:val="NormalWeb"/>
        <w:shd w:val="clear" w:color="auto" w:fill="F6F7F6"/>
        <w:spacing w:before="0" w:beforeAutospacing="0" w:after="30" w:afterAutospacing="0" w:line="273" w:lineRule="atLeast"/>
        <w:rPr>
          <w:rFonts w:ascii="Helvetica" w:hAnsi="Helvetica"/>
          <w:b/>
          <w:bCs/>
          <w:color w:val="333333"/>
          <w:sz w:val="20"/>
          <w:szCs w:val="20"/>
          <w:u w:val="single"/>
        </w:rPr>
      </w:pPr>
      <w:r>
        <w:rPr>
          <w:rFonts w:ascii="Helvetica" w:hAnsi="Helvetica"/>
          <w:b/>
          <w:bCs/>
          <w:color w:val="333333"/>
          <w:sz w:val="20"/>
          <w:szCs w:val="20"/>
          <w:u w:val="single"/>
        </w:rPr>
        <w:t>Expected chart</w:t>
      </w:r>
    </w:p>
    <w:p w:rsidR="002A00B5" w:rsidRDefault="002A00B5" w:rsidP="002A00B5">
      <w:pPr>
        <w:pStyle w:val="NormalWeb"/>
        <w:shd w:val="clear" w:color="auto" w:fill="F6F7F6"/>
        <w:spacing w:before="0" w:beforeAutospacing="0" w:after="30" w:afterAutospacing="0" w:line="273" w:lineRule="atLeast"/>
        <w:rPr>
          <w:rFonts w:ascii="Helvetica" w:hAnsi="Helvetica"/>
          <w:color w:val="333333"/>
          <w:sz w:val="20"/>
          <w:szCs w:val="20"/>
        </w:rPr>
      </w:pPr>
      <w:r>
        <w:rPr>
          <w:rFonts w:ascii="Helvetica" w:hAnsi="Helvetica"/>
          <w:color w:val="333333"/>
          <w:sz w:val="20"/>
          <w:szCs w:val="20"/>
        </w:rPr>
        <w:t> </w:t>
      </w:r>
    </w:p>
    <w:p w:rsidR="002A00B5" w:rsidRDefault="002A00B5" w:rsidP="002A00B5">
      <w:pPr>
        <w:pStyle w:val="NormalWeb"/>
        <w:shd w:val="clear" w:color="auto" w:fill="F6F7F6"/>
        <w:spacing w:before="0" w:beforeAutospacing="0" w:after="30" w:afterAutospacing="0" w:line="273" w:lineRule="atLeast"/>
        <w:rPr>
          <w:rFonts w:ascii="Helvetica" w:hAnsi="Helvetica"/>
          <w:color w:val="333333"/>
          <w:sz w:val="20"/>
          <w:szCs w:val="20"/>
        </w:rPr>
      </w:pPr>
      <w:r>
        <w:rPr>
          <w:rFonts w:ascii="Helvetica" w:hAnsi="Helvetica"/>
          <w:color w:val="333333"/>
          <w:sz w:val="20"/>
          <w:szCs w:val="20"/>
        </w:rPr>
        <w:t> </w:t>
      </w:r>
    </w:p>
    <w:p w:rsidR="002A00B5" w:rsidRDefault="009B54CE" w:rsidP="002A00B5">
      <w:pPr>
        <w:pStyle w:val="NormalWeb"/>
        <w:shd w:val="clear" w:color="auto" w:fill="F6F7F6"/>
        <w:spacing w:before="0" w:beforeAutospacing="0" w:after="30" w:afterAutospacing="0" w:line="273" w:lineRule="atLeast"/>
        <w:rPr>
          <w:ins w:id="13" w:author="Jo" w:date="2015-11-30T22:25:00Z"/>
          <w:rFonts w:ascii="Helvetica" w:hAnsi="Helvetica"/>
          <w:color w:val="333333"/>
          <w:sz w:val="20"/>
          <w:szCs w:val="20"/>
        </w:rPr>
      </w:pPr>
      <w:ins w:id="14" w:author="Jo" w:date="2015-11-30T22:25:00Z">
        <w:r>
          <w:rPr>
            <w:noProof/>
          </w:rPr>
          <w:lastRenderedPageBreak/>
          <w:drawing>
            <wp:inline distT="0" distB="0" distL="0" distR="0">
              <wp:extent cx="5486400" cy="4287118"/>
              <wp:effectExtent l="0" t="0" r="0" b="0"/>
              <wp:docPr id="5" name="Picture 5" descr="https://d1b10bmlvqabco.cloudfront.net/attach/idadrtx18nie1/h63opzmcbju/iheyeihas9o5/Screen_Shot_20151124_at_8.33.27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1b10bmlvqabco.cloudfront.net/attach/idadrtx18nie1/h63opzmcbju/iheyeihas9o5/Screen_Shot_20151124_at_8.33.27_PM.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4287118"/>
                      </a:xfrm>
                      <a:prstGeom prst="rect">
                        <a:avLst/>
                      </a:prstGeom>
                      <a:noFill/>
                      <a:ln>
                        <a:noFill/>
                      </a:ln>
                    </pic:spPr>
                  </pic:pic>
                </a:graphicData>
              </a:graphic>
            </wp:inline>
          </w:drawing>
        </w:r>
      </w:ins>
    </w:p>
    <w:p w:rsidR="007B2956" w:rsidRDefault="007B2956" w:rsidP="00FE4262">
      <w:pPr>
        <w:spacing w:after="75" w:line="390" w:lineRule="atLeast"/>
        <w:outlineLvl w:val="0"/>
        <w:rPr>
          <w:ins w:id="15" w:author="Jo" w:date="2015-11-30T22:25:00Z"/>
          <w:rFonts w:ascii="inherit" w:eastAsia="Times New Roman" w:hAnsi="inherit" w:cs="Helvetica"/>
          <w:b/>
          <w:bCs/>
          <w:color w:val="000000"/>
          <w:kern w:val="36"/>
          <w:sz w:val="30"/>
          <w:szCs w:val="30"/>
          <w:u w:val="single"/>
          <w:lang w:eastAsia="en-CA"/>
        </w:rPr>
      </w:pPr>
    </w:p>
    <w:p w:rsidR="007B2956" w:rsidRDefault="007B2956" w:rsidP="00FE4262">
      <w:pPr>
        <w:spacing w:after="75" w:line="390" w:lineRule="atLeast"/>
        <w:outlineLvl w:val="0"/>
        <w:rPr>
          <w:ins w:id="16" w:author="Jo" w:date="2015-11-30T22:25:00Z"/>
          <w:rFonts w:ascii="inherit" w:eastAsia="Times New Roman" w:hAnsi="inherit" w:cs="Helvetica"/>
          <w:b/>
          <w:bCs/>
          <w:color w:val="000000"/>
          <w:kern w:val="36"/>
          <w:sz w:val="30"/>
          <w:szCs w:val="30"/>
          <w:u w:val="single"/>
          <w:lang w:eastAsia="en-CA"/>
        </w:rPr>
      </w:pPr>
    </w:p>
    <w:p w:rsidR="007B2956" w:rsidRDefault="007B2956" w:rsidP="00FE4262">
      <w:pPr>
        <w:spacing w:after="75" w:line="390" w:lineRule="atLeast"/>
        <w:outlineLvl w:val="0"/>
        <w:rPr>
          <w:ins w:id="17" w:author="Jo" w:date="2015-11-30T22:25:00Z"/>
          <w:rFonts w:ascii="inherit" w:eastAsia="Times New Roman" w:hAnsi="inherit" w:cs="Helvetica"/>
          <w:b/>
          <w:bCs/>
          <w:color w:val="000000"/>
          <w:kern w:val="36"/>
          <w:sz w:val="30"/>
          <w:szCs w:val="30"/>
          <w:u w:val="single"/>
          <w:lang w:eastAsia="en-CA"/>
        </w:rPr>
      </w:pPr>
    </w:p>
    <w:p w:rsidR="002A00B5" w:rsidRDefault="009B54CE" w:rsidP="002A00B5">
      <w:pPr>
        <w:pStyle w:val="NormalWeb"/>
        <w:shd w:val="clear" w:color="auto" w:fill="F6F7F6"/>
        <w:spacing w:before="0" w:beforeAutospacing="0" w:after="30" w:afterAutospacing="0" w:line="273" w:lineRule="atLeast"/>
        <w:rPr>
          <w:del w:id="18" w:author="Jo" w:date="2015-11-30T22:25:00Z"/>
          <w:rFonts w:ascii="Helvetica" w:hAnsi="Helvetica"/>
          <w:color w:val="333333"/>
          <w:sz w:val="20"/>
          <w:szCs w:val="20"/>
        </w:rPr>
      </w:pPr>
      <w:del w:id="19" w:author="Jo" w:date="2015-11-30T22:25:00Z">
        <w:r>
          <w:rPr>
            <w:noProof/>
          </w:rPr>
          <w:lastRenderedPageBreak/>
          <w:drawing>
            <wp:inline distT="0" distB="0" distL="0" distR="0">
              <wp:extent cx="5486400" cy="4287118"/>
              <wp:effectExtent l="0" t="0" r="0" b="0"/>
              <wp:docPr id="3" name="Picture 3" descr="https://d1b10bmlvqabco.cloudfront.net/attach/idadrtx18nie1/h63opzmcbju/iheyeihas9o5/Screen_Shot_20151124_at_8.33.27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1b10bmlvqabco.cloudfront.net/attach/idadrtx18nie1/h63opzmcbju/iheyeihas9o5/Screen_Shot_20151124_at_8.33.27_PM.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4287118"/>
                      </a:xfrm>
                      <a:prstGeom prst="rect">
                        <a:avLst/>
                      </a:prstGeom>
                      <a:noFill/>
                      <a:ln>
                        <a:noFill/>
                      </a:ln>
                    </pic:spPr>
                  </pic:pic>
                </a:graphicData>
              </a:graphic>
            </wp:inline>
          </w:drawing>
        </w:r>
      </w:del>
    </w:p>
    <w:p w:rsidR="002A00B5" w:rsidRDefault="00587AC9" w:rsidP="00FE4262">
      <w:pPr>
        <w:spacing w:after="75" w:line="390" w:lineRule="atLeast"/>
        <w:outlineLvl w:val="0"/>
        <w:rPr>
          <w:rFonts w:ascii="inherit" w:eastAsia="Times New Roman" w:hAnsi="inherit" w:cs="Helvetica"/>
          <w:b/>
          <w:bCs/>
          <w:color w:val="000000"/>
          <w:kern w:val="36"/>
          <w:sz w:val="30"/>
          <w:szCs w:val="30"/>
          <w:u w:val="single"/>
          <w:lang w:eastAsia="en-CA"/>
        </w:rPr>
      </w:pPr>
      <w:r>
        <w:rPr>
          <w:rFonts w:ascii="inherit" w:eastAsia="Times New Roman" w:hAnsi="inherit" w:cs="Helvetica"/>
          <w:b/>
          <w:bCs/>
          <w:color w:val="000000"/>
          <w:kern w:val="36"/>
          <w:sz w:val="30"/>
          <w:szCs w:val="30"/>
          <w:u w:val="single"/>
          <w:lang w:eastAsia="en-CA"/>
        </w:rPr>
        <w:t>Indicator tips</w:t>
      </w:r>
    </w:p>
    <w:p w:rsidR="00587AC9" w:rsidRDefault="009164F6" w:rsidP="00587AC9">
      <w:pPr>
        <w:spacing w:before="75" w:after="75" w:line="273" w:lineRule="atLeast"/>
        <w:rPr>
          <w:rStyle w:val="actualreplytext"/>
          <w:rFonts w:ascii="Helvetica" w:hAnsi="Helvetica"/>
          <w:color w:val="333333"/>
          <w:sz w:val="20"/>
          <w:szCs w:val="20"/>
          <w:shd w:val="clear" w:color="auto" w:fill="EEEEEE"/>
        </w:rPr>
      </w:pPr>
      <w:r>
        <w:fldChar w:fldCharType="begin"/>
      </w:r>
      <w:r w:rsidR="00587AC9">
        <w:instrText xml:space="preserve"> HYPERLINK "https://piazza.com/class/idadrtx18nie1?cid=1220" </w:instrText>
      </w:r>
      <w:r>
        <w:fldChar w:fldCharType="separate"/>
      </w:r>
      <w:r w:rsidR="00587AC9">
        <w:rPr>
          <w:rStyle w:val="username"/>
          <w:rFonts w:ascii="Helvetica" w:hAnsi="Helvetica"/>
          <w:b/>
          <w:bCs/>
          <w:color w:val="333333"/>
          <w:shd w:val="clear" w:color="auto" w:fill="EEEEEE"/>
        </w:rPr>
        <w:t>David Hills</w:t>
      </w:r>
      <w:r w:rsidRPr="009164F6">
        <w:rPr>
          <w:rStyle w:val="username"/>
          <w:rFonts w:ascii="Helvetica" w:hAnsi="Helvetica"/>
          <w:b/>
          <w:color w:val="333333"/>
          <w:shd w:val="clear" w:color="auto" w:fill="EEEEEE"/>
          <w:rPrChange w:id="20" w:author="Jo" w:date="2015-11-30T22:25:00Z">
            <w:rPr/>
          </w:rPrChange>
        </w:rPr>
        <w:fldChar w:fldCharType="end"/>
      </w:r>
      <w:r w:rsidR="00587AC9">
        <w:rPr>
          <w:rStyle w:val="apple-converted-space"/>
          <w:rFonts w:ascii="Helvetica" w:hAnsi="Helvetica"/>
          <w:color w:val="484A4C"/>
          <w:sz w:val="20"/>
          <w:szCs w:val="20"/>
          <w:shd w:val="clear" w:color="auto" w:fill="EEEEEE"/>
        </w:rPr>
        <w:t> </w:t>
      </w:r>
      <w:r>
        <w:fldChar w:fldCharType="begin"/>
      </w:r>
      <w:r w:rsidR="00587AC9">
        <w:instrText xml:space="preserve"> HYPERLINK "https://piazza.com/class/idadrtx18nie1?cid=1220" </w:instrText>
      </w:r>
      <w:r>
        <w:fldChar w:fldCharType="separate"/>
      </w:r>
      <w:r w:rsidR="00587AC9">
        <w:rPr>
          <w:rStyle w:val="Hyperlink"/>
          <w:rFonts w:ascii="Helvetica" w:hAnsi="Helvetica"/>
          <w:color w:val="908F8F"/>
          <w:sz w:val="17"/>
          <w:szCs w:val="17"/>
          <w:shd w:val="clear" w:color="auto" w:fill="EEEEEE"/>
        </w:rPr>
        <w:t>1 day ago</w:t>
      </w:r>
      <w:r w:rsidRPr="009164F6">
        <w:rPr>
          <w:rStyle w:val="Hyperlink"/>
          <w:rFonts w:ascii="Helvetica" w:hAnsi="Helvetica"/>
          <w:color w:val="908F8F"/>
          <w:sz w:val="17"/>
          <w:shd w:val="clear" w:color="auto" w:fill="EEEEEE"/>
          <w:rPrChange w:id="21" w:author="Jo" w:date="2015-11-30T22:25:00Z">
            <w:rPr/>
          </w:rPrChange>
        </w:rPr>
        <w:fldChar w:fldCharType="end"/>
      </w:r>
      <w:r w:rsidR="00587AC9">
        <w:rPr>
          <w:rStyle w:val="apple-converted-space"/>
          <w:rFonts w:ascii="Helvetica" w:hAnsi="Helvetica"/>
          <w:color w:val="484A4C"/>
          <w:sz w:val="20"/>
          <w:szCs w:val="20"/>
          <w:shd w:val="clear" w:color="auto" w:fill="EEEEEE"/>
        </w:rPr>
        <w:t> </w:t>
      </w:r>
    </w:p>
    <w:p w:rsidR="00587AC9" w:rsidRDefault="00587AC9" w:rsidP="00587AC9">
      <w:pPr>
        <w:pStyle w:val="NormalWeb"/>
        <w:spacing w:before="0" w:beforeAutospacing="0" w:after="0" w:afterAutospacing="0"/>
      </w:pPr>
      <w:r>
        <w:rPr>
          <w:rFonts w:ascii="Helvetica" w:hAnsi="Helvetica"/>
          <w:color w:val="333333"/>
          <w:sz w:val="20"/>
          <w:szCs w:val="20"/>
          <w:shd w:val="clear" w:color="auto" w:fill="EEEEEE"/>
        </w:rPr>
        <w:t>KNN with k</w:t>
      </w:r>
      <w:proofErr w:type="gramStart"/>
      <w:r>
        <w:rPr>
          <w:rFonts w:ascii="Helvetica" w:hAnsi="Helvetica"/>
          <w:color w:val="333333"/>
          <w:sz w:val="20"/>
          <w:szCs w:val="20"/>
          <w:shd w:val="clear" w:color="auto" w:fill="EEEEEE"/>
        </w:rPr>
        <w:t>  =</w:t>
      </w:r>
      <w:proofErr w:type="gramEnd"/>
      <w:r>
        <w:rPr>
          <w:rFonts w:ascii="Helvetica" w:hAnsi="Helvetica"/>
          <w:color w:val="333333"/>
          <w:sz w:val="20"/>
          <w:szCs w:val="20"/>
          <w:shd w:val="clear" w:color="auto" w:fill="EEEEEE"/>
        </w:rPr>
        <w:t xml:space="preserve"> 3.   However, I have several indicators I'm using:  SMA, </w:t>
      </w:r>
      <w:proofErr w:type="spellStart"/>
      <w:r>
        <w:rPr>
          <w:rFonts w:ascii="Helvetica" w:hAnsi="Helvetica"/>
          <w:color w:val="333333"/>
          <w:sz w:val="20"/>
          <w:szCs w:val="20"/>
          <w:shd w:val="clear" w:color="auto" w:fill="EEEEEE"/>
        </w:rPr>
        <w:t>Bolinger</w:t>
      </w:r>
      <w:proofErr w:type="spellEnd"/>
      <w:r>
        <w:rPr>
          <w:rFonts w:ascii="Helvetica" w:hAnsi="Helvetica"/>
          <w:color w:val="333333"/>
          <w:sz w:val="20"/>
          <w:szCs w:val="20"/>
          <w:shd w:val="clear" w:color="auto" w:fill="EEEEEE"/>
        </w:rPr>
        <w:t xml:space="preserve"> value, STD, long term momentum (20 day), short term momentum (4 day), one day SMA momentum.      The long term and short term momentum ones are from our earlier create your own indicator exercise so they are not the definition I've seen in the forums for momentum - just   (S(t) - S(t-w))/S(t-w).    </w:t>
      </w:r>
      <w:proofErr w:type="gramStart"/>
      <w:r>
        <w:rPr>
          <w:rFonts w:ascii="Helvetica" w:hAnsi="Helvetica"/>
          <w:color w:val="333333"/>
          <w:sz w:val="20"/>
          <w:szCs w:val="20"/>
          <w:shd w:val="clear" w:color="auto" w:fill="EEEEEE"/>
        </w:rPr>
        <w:t>S(</w:t>
      </w:r>
      <w:proofErr w:type="gramEnd"/>
      <w:r>
        <w:rPr>
          <w:rFonts w:ascii="Helvetica" w:hAnsi="Helvetica"/>
          <w:color w:val="333333"/>
          <w:sz w:val="20"/>
          <w:szCs w:val="20"/>
          <w:shd w:val="clear" w:color="auto" w:fill="EEEEEE"/>
        </w:rPr>
        <w:t>t) = stock price at time t and S(t-w) is stock price w days before t.  I've since found places on the web where this formula is used as a momentum indicator. So I apply it with w = 20 and 4.   It's really just rate of change.   The 4 day one is just the number of days I found worked well in the previous exercise.  The SMA momentum was one I found on the </w:t>
      </w:r>
      <w:proofErr w:type="gramStart"/>
      <w:r>
        <w:rPr>
          <w:rFonts w:ascii="Helvetica" w:hAnsi="Helvetica"/>
          <w:color w:val="333333"/>
          <w:sz w:val="20"/>
          <w:szCs w:val="20"/>
          <w:shd w:val="clear" w:color="auto" w:fill="EEEEEE"/>
        </w:rPr>
        <w:t>internet  SMA</w:t>
      </w:r>
      <w:proofErr w:type="gramEnd"/>
      <w:r>
        <w:rPr>
          <w:rFonts w:ascii="Helvetica" w:hAnsi="Helvetica"/>
          <w:color w:val="333333"/>
          <w:sz w:val="20"/>
          <w:szCs w:val="20"/>
          <w:shd w:val="clear" w:color="auto" w:fill="EEEEEE"/>
        </w:rPr>
        <w:t>(t) - SMA(t-1)   and then modified to scale properly.   I've checked it several way and it's really just on top of each other.  I even double checked that I wasn't accidently including Y actual as one of my Xs.</w:t>
      </w:r>
    </w:p>
    <w:p w:rsidR="00587AC9" w:rsidRPr="00587AC9" w:rsidRDefault="00587AC9" w:rsidP="00FE4262">
      <w:pPr>
        <w:spacing w:after="75" w:line="390" w:lineRule="atLeast"/>
        <w:outlineLvl w:val="0"/>
        <w:rPr>
          <w:rFonts w:ascii="inherit" w:eastAsia="Times New Roman" w:hAnsi="inherit" w:cs="Helvetica"/>
          <w:b/>
          <w:bCs/>
          <w:color w:val="000000"/>
          <w:kern w:val="36"/>
          <w:sz w:val="30"/>
          <w:szCs w:val="30"/>
          <w:u w:val="single"/>
          <w:lang w:eastAsia="en-CA"/>
        </w:rPr>
      </w:pPr>
    </w:p>
    <w:p w:rsidR="00745C58" w:rsidRDefault="00745C58" w:rsidP="00FE4262">
      <w:pPr>
        <w:spacing w:after="75" w:line="390" w:lineRule="atLeast"/>
        <w:outlineLvl w:val="0"/>
        <w:rPr>
          <w:ins w:id="22" w:author="Jo" w:date="2015-11-30T22:25:00Z"/>
          <w:rFonts w:ascii="inherit" w:eastAsia="Times New Roman" w:hAnsi="inherit" w:cs="Helvetica"/>
          <w:b/>
          <w:bCs/>
          <w:color w:val="000000"/>
          <w:kern w:val="36"/>
          <w:sz w:val="30"/>
          <w:szCs w:val="30"/>
          <w:u w:val="single"/>
          <w:lang w:eastAsia="en-CA"/>
        </w:rPr>
      </w:pPr>
      <w:ins w:id="23" w:author="Jo" w:date="2015-11-30T22:25:00Z">
        <w:r>
          <w:rPr>
            <w:rFonts w:ascii="inherit" w:eastAsia="Times New Roman" w:hAnsi="inherit" w:cs="Helvetica"/>
            <w:b/>
            <w:bCs/>
            <w:color w:val="000000"/>
            <w:kern w:val="36"/>
            <w:sz w:val="30"/>
            <w:szCs w:val="30"/>
            <w:u w:val="single"/>
            <w:lang w:eastAsia="en-CA"/>
          </w:rPr>
          <w:t>Normed SMA values</w:t>
        </w:r>
      </w:ins>
    </w:p>
    <w:p w:rsidR="00745C58" w:rsidRDefault="00745C58" w:rsidP="00745C58">
      <w:pPr>
        <w:pStyle w:val="NormalWeb"/>
        <w:shd w:val="clear" w:color="auto" w:fill="FFFFFF"/>
        <w:spacing w:before="0" w:beforeAutospacing="0" w:after="30" w:afterAutospacing="0" w:line="244" w:lineRule="atLeast"/>
        <w:rPr>
          <w:ins w:id="24" w:author="Jo" w:date="2015-11-30T22:25:00Z"/>
          <w:rFonts w:ascii="Helvetica" w:hAnsi="Helvetica" w:cs="Helvetica"/>
          <w:color w:val="333333"/>
          <w:sz w:val="20"/>
          <w:szCs w:val="20"/>
        </w:rPr>
      </w:pPr>
      <w:ins w:id="25" w:author="Jo" w:date="2015-11-30T22:25:00Z">
        <w:r>
          <w:rPr>
            <w:rFonts w:ascii="Helvetica" w:hAnsi="Helvetica" w:cs="Helvetica"/>
            <w:color w:val="333333"/>
            <w:sz w:val="20"/>
            <w:szCs w:val="20"/>
          </w:rPr>
          <w:t> </w:t>
        </w:r>
      </w:ins>
    </w:p>
    <w:p w:rsidR="00745C58" w:rsidRDefault="00745C58" w:rsidP="00745C58">
      <w:pPr>
        <w:pStyle w:val="NormalWeb"/>
        <w:shd w:val="clear" w:color="auto" w:fill="FFFFFF"/>
        <w:spacing w:before="0" w:beforeAutospacing="0" w:after="30" w:afterAutospacing="0" w:line="244" w:lineRule="atLeast"/>
        <w:rPr>
          <w:ins w:id="26" w:author="Jo" w:date="2015-11-30T22:25:00Z"/>
          <w:rFonts w:ascii="Helvetica" w:hAnsi="Helvetica" w:cs="Helvetica"/>
          <w:color w:val="333333"/>
          <w:sz w:val="20"/>
          <w:szCs w:val="20"/>
        </w:rPr>
      </w:pPr>
      <w:ins w:id="27" w:author="Jo" w:date="2015-11-30T22:25:00Z">
        <w:r>
          <w:rPr>
            <w:rFonts w:ascii="Helvetica" w:hAnsi="Helvetica" w:cs="Helvetica"/>
            <w:color w:val="333333"/>
            <w:sz w:val="20"/>
            <w:szCs w:val="20"/>
          </w:rPr>
          <w:t>Start with</w:t>
        </w:r>
      </w:ins>
    </w:p>
    <w:p w:rsidR="00745C58" w:rsidRDefault="00745C58" w:rsidP="00745C58">
      <w:pPr>
        <w:pStyle w:val="NormalWeb"/>
        <w:shd w:val="clear" w:color="auto" w:fill="FFFFFF"/>
        <w:spacing w:before="0" w:beforeAutospacing="0" w:after="30" w:afterAutospacing="0" w:line="244" w:lineRule="atLeast"/>
        <w:rPr>
          <w:ins w:id="28" w:author="Jo" w:date="2015-11-30T22:25:00Z"/>
          <w:rFonts w:ascii="Helvetica" w:hAnsi="Helvetica" w:cs="Helvetica"/>
          <w:color w:val="333333"/>
          <w:sz w:val="20"/>
          <w:szCs w:val="20"/>
        </w:rPr>
      </w:pPr>
      <w:ins w:id="29" w:author="Jo" w:date="2015-11-30T22:25:00Z">
        <w:r>
          <w:rPr>
            <w:rFonts w:ascii="Helvetica" w:hAnsi="Helvetica" w:cs="Helvetica"/>
            <w:color w:val="333333"/>
            <w:sz w:val="20"/>
            <w:szCs w:val="20"/>
          </w:rPr>
          <w:t> </w:t>
        </w:r>
      </w:ins>
    </w:p>
    <w:p w:rsidR="00745C58" w:rsidRDefault="00745C58" w:rsidP="00745C58">
      <w:pPr>
        <w:pStyle w:val="NormalWeb"/>
        <w:shd w:val="clear" w:color="auto" w:fill="FFFFFF"/>
        <w:spacing w:before="0" w:beforeAutospacing="0" w:after="30" w:afterAutospacing="0" w:line="244" w:lineRule="atLeast"/>
        <w:rPr>
          <w:ins w:id="30" w:author="Jo" w:date="2015-11-30T22:25:00Z"/>
          <w:rFonts w:ascii="Helvetica" w:hAnsi="Helvetica" w:cs="Helvetica"/>
          <w:color w:val="333333"/>
          <w:sz w:val="20"/>
          <w:szCs w:val="20"/>
        </w:rPr>
      </w:pPr>
      <w:ins w:id="31" w:author="Jo" w:date="2015-11-30T22:25:00Z">
        <w:r>
          <w:rPr>
            <w:rFonts w:ascii="Helvetica" w:hAnsi="Helvetica" w:cs="Helvetica"/>
            <w:color w:val="333333"/>
            <w:sz w:val="20"/>
            <w:szCs w:val="20"/>
          </w:rPr>
          <w:t xml:space="preserve">    </w:t>
        </w:r>
        <w:proofErr w:type="spellStart"/>
        <w:r>
          <w:rPr>
            <w:rFonts w:ascii="Helvetica" w:hAnsi="Helvetica" w:cs="Helvetica"/>
            <w:color w:val="333333"/>
            <w:sz w:val="20"/>
            <w:szCs w:val="20"/>
          </w:rPr>
          <w:t>SMA_value</w:t>
        </w:r>
        <w:proofErr w:type="spellEnd"/>
        <w:r>
          <w:rPr>
            <w:rFonts w:ascii="Helvetica" w:hAnsi="Helvetica" w:cs="Helvetica"/>
            <w:color w:val="333333"/>
            <w:sz w:val="20"/>
            <w:szCs w:val="20"/>
          </w:rPr>
          <w:t>[t] = (price[t]/SMA[t]) - 1</w:t>
        </w:r>
      </w:ins>
    </w:p>
    <w:p w:rsidR="00745C58" w:rsidRDefault="00745C58" w:rsidP="00745C58">
      <w:pPr>
        <w:pStyle w:val="NormalWeb"/>
        <w:shd w:val="clear" w:color="auto" w:fill="FFFFFF"/>
        <w:spacing w:before="0" w:beforeAutospacing="0" w:after="30" w:afterAutospacing="0" w:line="244" w:lineRule="atLeast"/>
        <w:rPr>
          <w:ins w:id="32" w:author="Jo" w:date="2015-11-30T22:25:00Z"/>
          <w:rFonts w:ascii="Helvetica" w:hAnsi="Helvetica" w:cs="Helvetica"/>
          <w:color w:val="333333"/>
          <w:sz w:val="20"/>
          <w:szCs w:val="20"/>
        </w:rPr>
      </w:pPr>
      <w:ins w:id="33" w:author="Jo" w:date="2015-11-30T22:25:00Z">
        <w:r>
          <w:rPr>
            <w:rFonts w:ascii="Helvetica" w:hAnsi="Helvetica" w:cs="Helvetica"/>
            <w:color w:val="333333"/>
            <w:sz w:val="20"/>
            <w:szCs w:val="20"/>
          </w:rPr>
          <w:t> </w:t>
        </w:r>
      </w:ins>
    </w:p>
    <w:p w:rsidR="00745C58" w:rsidRDefault="00745C58" w:rsidP="00745C58">
      <w:pPr>
        <w:pStyle w:val="NormalWeb"/>
        <w:shd w:val="clear" w:color="auto" w:fill="FFFFFF"/>
        <w:spacing w:before="0" w:beforeAutospacing="0" w:after="30" w:afterAutospacing="0" w:line="244" w:lineRule="atLeast"/>
        <w:rPr>
          <w:ins w:id="34" w:author="Jo" w:date="2015-11-30T22:25:00Z"/>
          <w:rFonts w:ascii="Helvetica" w:hAnsi="Helvetica" w:cs="Helvetica"/>
          <w:color w:val="333333"/>
          <w:sz w:val="20"/>
          <w:szCs w:val="20"/>
        </w:rPr>
      </w:pPr>
      <w:ins w:id="35" w:author="Jo" w:date="2015-11-30T22:25:00Z">
        <w:r>
          <w:rPr>
            <w:rFonts w:ascii="Helvetica" w:hAnsi="Helvetica" w:cs="Helvetica"/>
            <w:color w:val="333333"/>
            <w:sz w:val="20"/>
            <w:szCs w:val="20"/>
          </w:rPr>
          <w:t xml:space="preserve">Then take the mean and </w:t>
        </w:r>
        <w:proofErr w:type="spellStart"/>
        <w:r>
          <w:rPr>
            <w:rFonts w:ascii="Helvetica" w:hAnsi="Helvetica" w:cs="Helvetica"/>
            <w:color w:val="333333"/>
            <w:sz w:val="20"/>
            <w:szCs w:val="20"/>
          </w:rPr>
          <w:t>stdev</w:t>
        </w:r>
        <w:proofErr w:type="spellEnd"/>
        <w:r>
          <w:rPr>
            <w:rFonts w:ascii="Helvetica" w:hAnsi="Helvetica" w:cs="Helvetica"/>
            <w:color w:val="333333"/>
            <w:sz w:val="20"/>
            <w:szCs w:val="20"/>
          </w:rPr>
          <w:t xml:space="preserve"> of that value and use</w:t>
        </w:r>
      </w:ins>
    </w:p>
    <w:p w:rsidR="00745C58" w:rsidRDefault="00745C58" w:rsidP="00745C58">
      <w:pPr>
        <w:pStyle w:val="NormalWeb"/>
        <w:shd w:val="clear" w:color="auto" w:fill="FFFFFF"/>
        <w:spacing w:before="0" w:beforeAutospacing="0" w:after="30" w:afterAutospacing="0" w:line="244" w:lineRule="atLeast"/>
        <w:rPr>
          <w:ins w:id="36" w:author="Jo" w:date="2015-11-30T22:25:00Z"/>
          <w:rFonts w:ascii="Helvetica" w:hAnsi="Helvetica" w:cs="Helvetica"/>
          <w:color w:val="333333"/>
          <w:sz w:val="20"/>
          <w:szCs w:val="20"/>
        </w:rPr>
      </w:pPr>
      <w:ins w:id="37" w:author="Jo" w:date="2015-11-30T22:25:00Z">
        <w:r>
          <w:rPr>
            <w:rFonts w:ascii="Helvetica" w:hAnsi="Helvetica" w:cs="Helvetica"/>
            <w:color w:val="333333"/>
            <w:sz w:val="20"/>
            <w:szCs w:val="20"/>
          </w:rPr>
          <w:t> </w:t>
        </w:r>
      </w:ins>
    </w:p>
    <w:p w:rsidR="00745C58" w:rsidRDefault="00745C58" w:rsidP="00745C58">
      <w:pPr>
        <w:pStyle w:val="NormalWeb"/>
        <w:shd w:val="clear" w:color="auto" w:fill="FFFFFF"/>
        <w:spacing w:before="0" w:beforeAutospacing="0" w:after="30" w:afterAutospacing="0" w:line="244" w:lineRule="atLeast"/>
        <w:rPr>
          <w:ins w:id="38" w:author="Jo" w:date="2015-11-30T22:25:00Z"/>
          <w:rFonts w:ascii="Helvetica" w:hAnsi="Helvetica" w:cs="Helvetica"/>
          <w:color w:val="333333"/>
          <w:sz w:val="20"/>
          <w:szCs w:val="20"/>
        </w:rPr>
      </w:pPr>
      <w:ins w:id="39" w:author="Jo" w:date="2015-11-30T22:25:00Z">
        <w:r>
          <w:rPr>
            <w:rFonts w:ascii="Helvetica" w:hAnsi="Helvetica" w:cs="Helvetica"/>
            <w:color w:val="333333"/>
            <w:sz w:val="20"/>
            <w:szCs w:val="20"/>
          </w:rPr>
          <w:lastRenderedPageBreak/>
          <w:t xml:space="preserve">    </w:t>
        </w:r>
        <w:proofErr w:type="spellStart"/>
        <w:r>
          <w:rPr>
            <w:rFonts w:ascii="Helvetica" w:hAnsi="Helvetica" w:cs="Helvetica"/>
            <w:color w:val="333333"/>
            <w:sz w:val="20"/>
            <w:szCs w:val="20"/>
          </w:rPr>
          <w:t>SMA_normed</w:t>
        </w:r>
        <w:proofErr w:type="spellEnd"/>
        <w:r>
          <w:rPr>
            <w:rFonts w:ascii="Helvetica" w:hAnsi="Helvetica" w:cs="Helvetica"/>
            <w:color w:val="333333"/>
            <w:sz w:val="20"/>
            <w:szCs w:val="20"/>
          </w:rPr>
          <w:t>[t] = (</w:t>
        </w:r>
        <w:proofErr w:type="spellStart"/>
        <w:r>
          <w:rPr>
            <w:rFonts w:ascii="Helvetica" w:hAnsi="Helvetica" w:cs="Helvetica"/>
            <w:color w:val="333333"/>
            <w:sz w:val="20"/>
            <w:szCs w:val="20"/>
          </w:rPr>
          <w:t>SMA_value</w:t>
        </w:r>
        <w:proofErr w:type="spellEnd"/>
        <w:r>
          <w:rPr>
            <w:rFonts w:ascii="Helvetica" w:hAnsi="Helvetica" w:cs="Helvetica"/>
            <w:color w:val="333333"/>
            <w:sz w:val="20"/>
            <w:szCs w:val="20"/>
          </w:rPr>
          <w:t>[t] - mean)/</w:t>
        </w:r>
        <w:proofErr w:type="spellStart"/>
        <w:r>
          <w:rPr>
            <w:rFonts w:ascii="Helvetica" w:hAnsi="Helvetica" w:cs="Helvetica"/>
            <w:color w:val="333333"/>
            <w:sz w:val="20"/>
            <w:szCs w:val="20"/>
          </w:rPr>
          <w:t>stdev</w:t>
        </w:r>
        <w:proofErr w:type="spellEnd"/>
      </w:ins>
    </w:p>
    <w:p w:rsidR="00745C58" w:rsidRDefault="00745C58" w:rsidP="00FE4262">
      <w:pPr>
        <w:spacing w:after="75" w:line="390" w:lineRule="atLeast"/>
        <w:outlineLvl w:val="0"/>
        <w:rPr>
          <w:ins w:id="40" w:author="Jo" w:date="2015-11-30T22:25:00Z"/>
          <w:rFonts w:ascii="inherit" w:eastAsia="Times New Roman" w:hAnsi="inherit" w:cs="Helvetica"/>
          <w:b/>
          <w:bCs/>
          <w:color w:val="000000"/>
          <w:kern w:val="36"/>
          <w:sz w:val="30"/>
          <w:szCs w:val="30"/>
          <w:lang w:eastAsia="en-CA"/>
        </w:rPr>
      </w:pPr>
    </w:p>
    <w:p w:rsidR="00F1340C" w:rsidRDefault="00F1340C" w:rsidP="00FE4262">
      <w:pPr>
        <w:spacing w:after="75" w:line="390" w:lineRule="atLeast"/>
        <w:outlineLvl w:val="0"/>
        <w:rPr>
          <w:ins w:id="41" w:author="Jo" w:date="2015-11-30T22:25:00Z"/>
          <w:rFonts w:ascii="inherit" w:eastAsia="Times New Roman" w:hAnsi="inherit" w:cs="Helvetica"/>
          <w:b/>
          <w:bCs/>
          <w:color w:val="000000"/>
          <w:kern w:val="36"/>
          <w:sz w:val="30"/>
          <w:szCs w:val="30"/>
          <w:lang w:eastAsia="en-CA"/>
        </w:rPr>
      </w:pPr>
      <w:ins w:id="42" w:author="Jo" w:date="2015-11-30T22:25:00Z">
        <w:r>
          <w:rPr>
            <w:rFonts w:ascii="inherit" w:eastAsia="Times New Roman" w:hAnsi="inherit" w:cs="Helvetica"/>
            <w:b/>
            <w:bCs/>
            <w:color w:val="000000"/>
            <w:kern w:val="36"/>
            <w:sz w:val="30"/>
            <w:szCs w:val="30"/>
            <w:lang w:eastAsia="en-CA"/>
          </w:rPr>
          <w:t>Normalization</w:t>
        </w:r>
      </w:ins>
    </w:p>
    <w:p w:rsidR="00F1340C" w:rsidRDefault="00F1340C" w:rsidP="00F1340C">
      <w:pPr>
        <w:pStyle w:val="NormalWeb"/>
        <w:shd w:val="clear" w:color="auto" w:fill="EAEFF4"/>
        <w:spacing w:before="0" w:beforeAutospacing="0" w:after="30" w:afterAutospacing="0" w:line="244" w:lineRule="atLeast"/>
        <w:rPr>
          <w:ins w:id="43" w:author="Jo" w:date="2015-11-30T22:25:00Z"/>
          <w:rFonts w:ascii="Helvetica" w:hAnsi="Helvetica" w:cs="Helvetica"/>
          <w:color w:val="333333"/>
          <w:sz w:val="20"/>
          <w:szCs w:val="20"/>
        </w:rPr>
      </w:pPr>
      <w:ins w:id="44" w:author="Jo" w:date="2015-11-30T22:25:00Z">
        <w:r>
          <w:rPr>
            <w:rFonts w:ascii="Helvetica" w:hAnsi="Helvetica" w:cs="Helvetica"/>
            <w:color w:val="333333"/>
            <w:sz w:val="20"/>
            <w:szCs w:val="20"/>
          </w:rPr>
          <w:t>I think having the value at 1.5 is not such a terrible thing. 150% is a huge jump and should be weighted as so. I think the idea of normalization is to get the values CLOSE to the range [-1, 1], not absolutely inside. But I may be wrong.</w:t>
        </w:r>
      </w:ins>
    </w:p>
    <w:p w:rsidR="00F1340C" w:rsidRDefault="00F1340C" w:rsidP="00F1340C">
      <w:pPr>
        <w:shd w:val="clear" w:color="auto" w:fill="EAEFF4"/>
        <w:spacing w:line="244" w:lineRule="atLeast"/>
        <w:jc w:val="center"/>
        <w:rPr>
          <w:ins w:id="45" w:author="Jo" w:date="2015-11-30T22:25:00Z"/>
          <w:rFonts w:ascii="Helvetica" w:hAnsi="Helvetica" w:cs="Helvetica"/>
          <w:b/>
          <w:bCs/>
          <w:color w:val="008000"/>
          <w:sz w:val="17"/>
          <w:szCs w:val="17"/>
        </w:rPr>
      </w:pPr>
      <w:ins w:id="46" w:author="Jo" w:date="2015-11-30T22:25:00Z">
        <w:r>
          <w:rPr>
            <w:rStyle w:val="endorsemessage"/>
            <w:rFonts w:ascii="Helvetica" w:hAnsi="Helvetica" w:cs="Helvetica"/>
            <w:b/>
            <w:bCs/>
            <w:color w:val="008000"/>
            <w:sz w:val="17"/>
            <w:szCs w:val="17"/>
          </w:rPr>
          <w:t>~ An instructor (</w:t>
        </w:r>
        <w:r>
          <w:rPr>
            <w:rStyle w:val="username"/>
            <w:rFonts w:ascii="Helvetica" w:hAnsi="Helvetica" w:cs="Helvetica"/>
            <w:b/>
            <w:bCs/>
            <w:color w:val="008000"/>
            <w:sz w:val="17"/>
            <w:szCs w:val="17"/>
          </w:rPr>
          <w:t>Tucker Balch</w:t>
        </w:r>
        <w:r>
          <w:rPr>
            <w:rStyle w:val="endorsemessage"/>
            <w:rFonts w:ascii="Helvetica" w:hAnsi="Helvetica" w:cs="Helvetica"/>
            <w:b/>
            <w:bCs/>
            <w:color w:val="008000"/>
            <w:sz w:val="17"/>
            <w:szCs w:val="17"/>
          </w:rPr>
          <w:t xml:space="preserve">) endorsed this </w:t>
        </w:r>
        <w:proofErr w:type="gramStart"/>
        <w:r>
          <w:rPr>
            <w:rStyle w:val="endorsemessage"/>
            <w:rFonts w:ascii="Helvetica" w:hAnsi="Helvetica" w:cs="Helvetica"/>
            <w:b/>
            <w:bCs/>
            <w:color w:val="008000"/>
            <w:sz w:val="17"/>
            <w:szCs w:val="17"/>
          </w:rPr>
          <w:t>answer  ~</w:t>
        </w:r>
        <w:proofErr w:type="gramEnd"/>
      </w:ins>
    </w:p>
    <w:p w:rsidR="00F1340C" w:rsidRDefault="00F1340C" w:rsidP="00F1340C">
      <w:pPr>
        <w:shd w:val="clear" w:color="auto" w:fill="EAEFF4"/>
        <w:spacing w:line="240" w:lineRule="auto"/>
        <w:rPr>
          <w:ins w:id="47" w:author="Jo" w:date="2015-11-30T22:25:00Z"/>
          <w:rFonts w:ascii="Helvetica" w:hAnsi="Helvetica" w:cs="Helvetica"/>
          <w:b/>
          <w:bCs/>
          <w:color w:val="555555"/>
          <w:sz w:val="21"/>
          <w:szCs w:val="21"/>
        </w:rPr>
      </w:pPr>
      <w:proofErr w:type="gramStart"/>
      <w:ins w:id="48" w:author="Jo" w:date="2015-11-30T22:25:00Z">
        <w:r>
          <w:rPr>
            <w:rFonts w:ascii="Helvetica" w:hAnsi="Helvetica" w:cs="Helvetica"/>
            <w:b/>
            <w:bCs/>
            <w:color w:val="555555"/>
            <w:sz w:val="21"/>
            <w:szCs w:val="21"/>
          </w:rPr>
          <w:t>the</w:t>
        </w:r>
        <w:proofErr w:type="gramEnd"/>
        <w:r>
          <w:rPr>
            <w:rFonts w:ascii="Helvetica" w:hAnsi="Helvetica" w:cs="Helvetica"/>
            <w:b/>
            <w:bCs/>
            <w:color w:val="555555"/>
            <w:sz w:val="21"/>
            <w:szCs w:val="21"/>
          </w:rPr>
          <w:t xml:space="preserve"> instructors' answer,</w:t>
        </w:r>
      </w:ins>
    </w:p>
    <w:p w:rsidR="00F1340C" w:rsidRDefault="00F1340C" w:rsidP="00F1340C">
      <w:pPr>
        <w:pStyle w:val="NormalWeb"/>
        <w:shd w:val="clear" w:color="auto" w:fill="EAEFF4"/>
        <w:spacing w:before="0" w:beforeAutospacing="0" w:after="30" w:afterAutospacing="0" w:line="244" w:lineRule="atLeast"/>
        <w:rPr>
          <w:ins w:id="49" w:author="Jo" w:date="2015-11-30T22:25:00Z"/>
          <w:rFonts w:ascii="Helvetica" w:hAnsi="Helvetica" w:cs="Helvetica"/>
          <w:color w:val="333333"/>
          <w:sz w:val="20"/>
          <w:szCs w:val="20"/>
        </w:rPr>
      </w:pPr>
      <w:ins w:id="50" w:author="Jo" w:date="2015-11-30T22:25:00Z">
        <w:r>
          <w:rPr>
            <w:rFonts w:ascii="Helvetica" w:hAnsi="Helvetica" w:cs="Helvetica"/>
            <w:color w:val="333333"/>
            <w:sz w:val="20"/>
            <w:szCs w:val="20"/>
          </w:rPr>
          <w:t>The comment on the wiki about normalization is a suggestion that should improve the performance of your learner.  I don't care much about how you implement it specifically (or if you implement it at all).</w:t>
        </w:r>
      </w:ins>
    </w:p>
    <w:p w:rsidR="00F1340C" w:rsidRPr="00745C58" w:rsidRDefault="00F1340C" w:rsidP="00FE4262">
      <w:pPr>
        <w:spacing w:after="75" w:line="390" w:lineRule="atLeast"/>
        <w:outlineLvl w:val="0"/>
        <w:rPr>
          <w:ins w:id="51" w:author="Jo" w:date="2015-11-30T22:25:00Z"/>
          <w:rFonts w:ascii="inherit" w:eastAsia="Times New Roman" w:hAnsi="inherit" w:cs="Helvetica"/>
          <w:b/>
          <w:bCs/>
          <w:color w:val="000000"/>
          <w:kern w:val="36"/>
          <w:sz w:val="30"/>
          <w:szCs w:val="30"/>
          <w:lang w:eastAsia="en-CA"/>
        </w:rPr>
      </w:pPr>
    </w:p>
    <w:p w:rsidR="002A00B5" w:rsidRDefault="002A00B5" w:rsidP="00FE4262">
      <w:pPr>
        <w:spacing w:after="75" w:line="390" w:lineRule="atLeast"/>
        <w:outlineLvl w:val="0"/>
        <w:rPr>
          <w:rFonts w:ascii="inherit" w:eastAsia="Times New Roman" w:hAnsi="inherit" w:cs="Helvetica"/>
          <w:color w:val="000000"/>
          <w:kern w:val="36"/>
          <w:sz w:val="30"/>
          <w:szCs w:val="30"/>
          <w:lang w:eastAsia="en-CA"/>
        </w:rPr>
      </w:pPr>
    </w:p>
    <w:p w:rsidR="002A00B5" w:rsidRDefault="002A00B5" w:rsidP="00FE4262">
      <w:pPr>
        <w:spacing w:after="75" w:line="390" w:lineRule="atLeast"/>
        <w:outlineLvl w:val="0"/>
        <w:rPr>
          <w:rFonts w:ascii="inherit" w:eastAsia="Times New Roman" w:hAnsi="inherit" w:cs="Helvetica"/>
          <w:color w:val="000000"/>
          <w:kern w:val="36"/>
          <w:sz w:val="30"/>
          <w:szCs w:val="30"/>
          <w:lang w:eastAsia="en-CA"/>
        </w:rPr>
      </w:pPr>
    </w:p>
    <w:p w:rsidR="001922DE" w:rsidRDefault="001922DE" w:rsidP="00FE4262">
      <w:pPr>
        <w:spacing w:after="75" w:line="390" w:lineRule="atLeast"/>
        <w:outlineLvl w:val="0"/>
        <w:rPr>
          <w:rFonts w:ascii="inherit" w:eastAsia="Times New Roman" w:hAnsi="inherit" w:cs="Helvetica"/>
          <w:color w:val="000000"/>
          <w:kern w:val="36"/>
          <w:sz w:val="30"/>
          <w:szCs w:val="30"/>
          <w:lang w:eastAsia="en-CA"/>
        </w:rPr>
      </w:pPr>
      <w:r>
        <w:rPr>
          <w:rFonts w:ascii="inherit" w:eastAsia="Times New Roman" w:hAnsi="inherit" w:cs="Helvetica"/>
          <w:color w:val="000000"/>
          <w:kern w:val="36"/>
          <w:sz w:val="30"/>
          <w:szCs w:val="30"/>
          <w:lang w:eastAsia="en-CA"/>
        </w:rPr>
        <w:t>X and Y Values</w:t>
      </w:r>
    </w:p>
    <w:p w:rsidR="001922DE" w:rsidRDefault="001922DE" w:rsidP="001922DE">
      <w:pPr>
        <w:pStyle w:val="NormalWeb"/>
        <w:shd w:val="clear" w:color="auto" w:fill="FFFFFF"/>
        <w:spacing w:before="0" w:beforeAutospacing="0" w:after="30" w:afterAutospacing="0" w:line="244" w:lineRule="atLeast"/>
        <w:rPr>
          <w:rFonts w:ascii="Helvetica" w:hAnsi="Helvetica"/>
          <w:color w:val="333333"/>
          <w:sz w:val="20"/>
          <w:szCs w:val="20"/>
        </w:rPr>
      </w:pPr>
      <w:r>
        <w:rPr>
          <w:rFonts w:ascii="Helvetica" w:hAnsi="Helvetica"/>
          <w:color w:val="333333"/>
          <w:sz w:val="20"/>
          <w:szCs w:val="20"/>
        </w:rPr>
        <w:t xml:space="preserve">Your </w:t>
      </w:r>
      <w:proofErr w:type="spellStart"/>
      <w:r>
        <w:rPr>
          <w:rFonts w:ascii="Helvetica" w:hAnsi="Helvetica"/>
          <w:color w:val="333333"/>
          <w:sz w:val="20"/>
          <w:szCs w:val="20"/>
        </w:rPr>
        <w:t>xValues</w:t>
      </w:r>
      <w:proofErr w:type="spellEnd"/>
      <w:r>
        <w:rPr>
          <w:rFonts w:ascii="Helvetica" w:hAnsi="Helvetica"/>
          <w:color w:val="333333"/>
          <w:sz w:val="20"/>
          <w:szCs w:val="20"/>
        </w:rPr>
        <w:t xml:space="preserve"> have always been a multidimensional list; this is just saying that rather than two x values to describe each point for x, you'll be giving 3 x values. And the </w:t>
      </w:r>
      <w:proofErr w:type="spellStart"/>
      <w:r>
        <w:rPr>
          <w:rFonts w:ascii="Helvetica" w:hAnsi="Helvetica"/>
          <w:color w:val="333333"/>
          <w:sz w:val="20"/>
          <w:szCs w:val="20"/>
        </w:rPr>
        <w:t>yValue</w:t>
      </w:r>
      <w:proofErr w:type="spellEnd"/>
      <w:r>
        <w:rPr>
          <w:rFonts w:ascii="Helvetica" w:hAnsi="Helvetica"/>
          <w:color w:val="333333"/>
          <w:sz w:val="20"/>
          <w:szCs w:val="20"/>
        </w:rPr>
        <w:t xml:space="preserve">, rather than being the price, would be the future five day return. In other words, for date d, your row in </w:t>
      </w:r>
      <w:proofErr w:type="spellStart"/>
      <w:r>
        <w:rPr>
          <w:rFonts w:ascii="Helvetica" w:hAnsi="Helvetica"/>
          <w:color w:val="333333"/>
          <w:sz w:val="20"/>
          <w:szCs w:val="20"/>
        </w:rPr>
        <w:t>xTrain</w:t>
      </w:r>
      <w:proofErr w:type="spellEnd"/>
      <w:r>
        <w:rPr>
          <w:rFonts w:ascii="Helvetica" w:hAnsi="Helvetica"/>
          <w:color w:val="333333"/>
          <w:sz w:val="20"/>
          <w:szCs w:val="20"/>
        </w:rPr>
        <w:t xml:space="preserve"> might look like this:</w:t>
      </w:r>
    </w:p>
    <w:p w:rsidR="001922DE" w:rsidRDefault="001922DE" w:rsidP="001922DE">
      <w:pPr>
        <w:pStyle w:val="NormalWeb"/>
        <w:shd w:val="clear" w:color="auto" w:fill="FFFFFF"/>
        <w:spacing w:before="0" w:beforeAutospacing="0" w:after="30" w:afterAutospacing="0" w:line="244" w:lineRule="atLeast"/>
        <w:rPr>
          <w:rFonts w:ascii="Helvetica" w:hAnsi="Helvetica"/>
          <w:color w:val="333333"/>
          <w:sz w:val="20"/>
          <w:szCs w:val="20"/>
        </w:rPr>
      </w:pPr>
      <w:r>
        <w:rPr>
          <w:rFonts w:ascii="Helvetica" w:hAnsi="Helvetica"/>
          <w:color w:val="333333"/>
          <w:sz w:val="20"/>
          <w:szCs w:val="20"/>
        </w:rPr>
        <w:t>Date:                </w:t>
      </w:r>
      <w:proofErr w:type="spellStart"/>
      <w:r>
        <w:rPr>
          <w:rFonts w:ascii="Helvetica" w:hAnsi="Helvetica"/>
          <w:color w:val="333333"/>
          <w:sz w:val="20"/>
          <w:szCs w:val="20"/>
        </w:rPr>
        <w:t>BollingerVal</w:t>
      </w:r>
      <w:proofErr w:type="spellEnd"/>
      <w:r>
        <w:rPr>
          <w:rFonts w:ascii="Helvetica" w:hAnsi="Helvetica"/>
          <w:color w:val="333333"/>
          <w:sz w:val="20"/>
          <w:szCs w:val="20"/>
        </w:rPr>
        <w:t>:               Momentum:                    Volatility:</w:t>
      </w:r>
    </w:p>
    <w:p w:rsidR="001922DE" w:rsidRDefault="001922DE" w:rsidP="001922DE">
      <w:pPr>
        <w:pStyle w:val="NormalWeb"/>
        <w:shd w:val="clear" w:color="auto" w:fill="FFFFFF"/>
        <w:spacing w:before="0" w:beforeAutospacing="0" w:after="30" w:afterAutospacing="0" w:line="244" w:lineRule="atLeast"/>
        <w:rPr>
          <w:rFonts w:ascii="Helvetica" w:hAnsi="Helvetica"/>
          <w:color w:val="333333"/>
          <w:sz w:val="20"/>
          <w:szCs w:val="20"/>
        </w:rPr>
      </w:pPr>
      <w:r>
        <w:rPr>
          <w:rFonts w:ascii="Helvetica" w:hAnsi="Helvetica"/>
          <w:color w:val="333333"/>
          <w:sz w:val="20"/>
          <w:szCs w:val="20"/>
        </w:rPr>
        <w:t>2008-01-05      .09                            .05                                     .03</w:t>
      </w:r>
    </w:p>
    <w:p w:rsidR="001922DE" w:rsidRDefault="001922DE" w:rsidP="001922DE">
      <w:pPr>
        <w:pStyle w:val="NormalWeb"/>
        <w:shd w:val="clear" w:color="auto" w:fill="FFFFFF"/>
        <w:spacing w:before="0" w:beforeAutospacing="0" w:after="30" w:afterAutospacing="0" w:line="244" w:lineRule="atLeast"/>
        <w:rPr>
          <w:rFonts w:ascii="Helvetica" w:hAnsi="Helvetica"/>
          <w:color w:val="333333"/>
          <w:sz w:val="20"/>
          <w:szCs w:val="20"/>
        </w:rPr>
      </w:pPr>
      <w:r>
        <w:rPr>
          <w:rFonts w:ascii="Helvetica" w:hAnsi="Helvetica"/>
          <w:color w:val="333333"/>
          <w:sz w:val="20"/>
          <w:szCs w:val="20"/>
        </w:rPr>
        <w:t> </w:t>
      </w:r>
    </w:p>
    <w:p w:rsidR="001922DE" w:rsidRDefault="001922DE" w:rsidP="001922DE">
      <w:pPr>
        <w:pStyle w:val="NormalWeb"/>
        <w:shd w:val="clear" w:color="auto" w:fill="FFFFFF"/>
        <w:spacing w:before="0" w:beforeAutospacing="0" w:after="30" w:afterAutospacing="0" w:line="244" w:lineRule="atLeast"/>
        <w:rPr>
          <w:rFonts w:ascii="Helvetica" w:hAnsi="Helvetica"/>
          <w:color w:val="333333"/>
          <w:sz w:val="20"/>
          <w:szCs w:val="20"/>
        </w:rPr>
      </w:pPr>
      <w:r>
        <w:rPr>
          <w:rFonts w:ascii="Helvetica" w:hAnsi="Helvetica"/>
          <w:color w:val="333333"/>
          <w:sz w:val="20"/>
          <w:szCs w:val="20"/>
        </w:rPr>
        <w:t>(The values are completely made up)</w:t>
      </w:r>
    </w:p>
    <w:p w:rsidR="001922DE" w:rsidRDefault="001922DE" w:rsidP="001922DE">
      <w:pPr>
        <w:pStyle w:val="NormalWeb"/>
        <w:shd w:val="clear" w:color="auto" w:fill="FFFFFF"/>
        <w:spacing w:before="0" w:beforeAutospacing="0" w:after="30" w:afterAutospacing="0" w:line="244" w:lineRule="atLeast"/>
        <w:rPr>
          <w:rFonts w:ascii="Helvetica" w:hAnsi="Helvetica"/>
          <w:color w:val="333333"/>
          <w:sz w:val="20"/>
          <w:szCs w:val="20"/>
        </w:rPr>
      </w:pPr>
      <w:r>
        <w:rPr>
          <w:rFonts w:ascii="Helvetica" w:hAnsi="Helvetica"/>
          <w:color w:val="333333"/>
          <w:sz w:val="20"/>
          <w:szCs w:val="20"/>
        </w:rPr>
        <w:t> </w:t>
      </w:r>
    </w:p>
    <w:p w:rsidR="001922DE" w:rsidRDefault="001922DE" w:rsidP="001922DE">
      <w:pPr>
        <w:pStyle w:val="NormalWeb"/>
        <w:shd w:val="clear" w:color="auto" w:fill="FFFFFF"/>
        <w:spacing w:before="0" w:beforeAutospacing="0" w:after="30" w:afterAutospacing="0" w:line="244" w:lineRule="atLeast"/>
        <w:rPr>
          <w:rFonts w:ascii="Helvetica" w:hAnsi="Helvetica"/>
          <w:color w:val="333333"/>
          <w:sz w:val="20"/>
          <w:szCs w:val="20"/>
        </w:rPr>
      </w:pPr>
      <w:r>
        <w:rPr>
          <w:rFonts w:ascii="Helvetica" w:hAnsi="Helvetica"/>
          <w:color w:val="333333"/>
          <w:sz w:val="20"/>
          <w:szCs w:val="20"/>
        </w:rPr>
        <w:t xml:space="preserve">And the Y value for that particular date index, rather than being that </w:t>
      </w:r>
      <w:proofErr w:type="gramStart"/>
      <w:r>
        <w:rPr>
          <w:rFonts w:ascii="Helvetica" w:hAnsi="Helvetica"/>
          <w:color w:val="333333"/>
          <w:sz w:val="20"/>
          <w:szCs w:val="20"/>
        </w:rPr>
        <w:t>days</w:t>
      </w:r>
      <w:proofErr w:type="gramEnd"/>
      <w:r>
        <w:rPr>
          <w:rFonts w:ascii="Helvetica" w:hAnsi="Helvetica"/>
          <w:color w:val="333333"/>
          <w:sz w:val="20"/>
          <w:szCs w:val="20"/>
        </w:rPr>
        <w:t xml:space="preserve"> price, is the return for five day's ahead of that date. </w:t>
      </w:r>
    </w:p>
    <w:p w:rsidR="001922DE" w:rsidRDefault="001922DE" w:rsidP="00FE4262">
      <w:pPr>
        <w:spacing w:after="75" w:line="390" w:lineRule="atLeast"/>
        <w:outlineLvl w:val="0"/>
        <w:rPr>
          <w:rFonts w:ascii="inherit" w:eastAsia="Times New Roman" w:hAnsi="inherit" w:cs="Helvetica"/>
          <w:color w:val="000000"/>
          <w:kern w:val="36"/>
          <w:sz w:val="30"/>
          <w:szCs w:val="30"/>
          <w:lang w:eastAsia="en-CA"/>
        </w:rPr>
      </w:pPr>
    </w:p>
    <w:p w:rsidR="001922DE" w:rsidRDefault="001922DE" w:rsidP="00FE4262">
      <w:pPr>
        <w:spacing w:after="75" w:line="390" w:lineRule="atLeast"/>
        <w:outlineLvl w:val="0"/>
        <w:rPr>
          <w:rFonts w:ascii="inherit" w:eastAsia="Times New Roman" w:hAnsi="inherit" w:cs="Helvetica"/>
          <w:color w:val="000000"/>
          <w:kern w:val="36"/>
          <w:sz w:val="30"/>
          <w:szCs w:val="30"/>
          <w:lang w:eastAsia="en-CA"/>
        </w:rPr>
      </w:pPr>
    </w:p>
    <w:p w:rsidR="00FE4262" w:rsidRDefault="00FE4262" w:rsidP="00FE4262">
      <w:pPr>
        <w:spacing w:after="75" w:line="390" w:lineRule="atLeast"/>
        <w:outlineLvl w:val="0"/>
        <w:rPr>
          <w:rFonts w:ascii="inherit" w:eastAsia="Times New Roman" w:hAnsi="inherit" w:cs="Helvetica"/>
          <w:color w:val="000000"/>
          <w:kern w:val="36"/>
          <w:sz w:val="30"/>
          <w:szCs w:val="30"/>
          <w:lang w:eastAsia="en-CA"/>
        </w:rPr>
      </w:pPr>
      <w:proofErr w:type="gramStart"/>
      <w:r w:rsidRPr="00FE4262">
        <w:rPr>
          <w:rFonts w:ascii="inherit" w:eastAsia="Times New Roman" w:hAnsi="inherit" w:cs="Helvetica"/>
          <w:color w:val="000000"/>
          <w:kern w:val="36"/>
          <w:sz w:val="30"/>
          <w:szCs w:val="30"/>
          <w:lang w:eastAsia="en-CA"/>
        </w:rPr>
        <w:t>Results :</w:t>
      </w:r>
      <w:proofErr w:type="gramEnd"/>
      <w:r w:rsidRPr="00FE4262">
        <w:rPr>
          <w:rFonts w:ascii="inherit" w:eastAsia="Times New Roman" w:hAnsi="inherit" w:cs="Helvetica"/>
          <w:color w:val="000000"/>
          <w:kern w:val="36"/>
          <w:sz w:val="30"/>
          <w:szCs w:val="30"/>
          <w:lang w:eastAsia="en-CA"/>
        </w:rPr>
        <w:t xml:space="preserve"> KNN and </w:t>
      </w:r>
      <w:proofErr w:type="spellStart"/>
      <w:r w:rsidRPr="00FE4262">
        <w:rPr>
          <w:rFonts w:ascii="inherit" w:eastAsia="Times New Roman" w:hAnsi="inherit" w:cs="Helvetica"/>
          <w:color w:val="000000"/>
          <w:kern w:val="36"/>
          <w:sz w:val="30"/>
          <w:szCs w:val="30"/>
          <w:lang w:eastAsia="en-CA"/>
        </w:rPr>
        <w:t>LinReg</w:t>
      </w:r>
      <w:proofErr w:type="spellEnd"/>
      <w:r w:rsidRPr="00FE4262">
        <w:rPr>
          <w:rFonts w:ascii="inherit" w:eastAsia="Times New Roman" w:hAnsi="inherit" w:cs="Helvetica"/>
          <w:color w:val="000000"/>
          <w:kern w:val="36"/>
          <w:sz w:val="30"/>
          <w:szCs w:val="30"/>
          <w:lang w:eastAsia="en-CA"/>
        </w:rPr>
        <w:t xml:space="preserve"> on ML4T-399</w:t>
      </w:r>
    </w:p>
    <w:p w:rsidR="0016055E" w:rsidRPr="00FE4262" w:rsidRDefault="0016055E" w:rsidP="00FE4262">
      <w:pPr>
        <w:spacing w:after="75" w:line="390" w:lineRule="atLeast"/>
        <w:outlineLvl w:val="0"/>
        <w:rPr>
          <w:rFonts w:ascii="inherit" w:eastAsia="Times New Roman" w:hAnsi="inherit" w:cs="Helvetica"/>
          <w:color w:val="000000"/>
          <w:kern w:val="36"/>
          <w:sz w:val="30"/>
          <w:szCs w:val="30"/>
          <w:lang w:eastAsia="en-CA"/>
        </w:rPr>
      </w:pPr>
      <w:r w:rsidRPr="0016055E">
        <w:rPr>
          <w:rFonts w:ascii="inherit" w:eastAsia="Times New Roman" w:hAnsi="inherit" w:cs="Helvetica"/>
          <w:color w:val="000000"/>
          <w:kern w:val="36"/>
          <w:sz w:val="30"/>
          <w:szCs w:val="30"/>
          <w:lang w:eastAsia="en-CA"/>
        </w:rPr>
        <w:t>https://piazza.com/class/idadrtx18nie1?cid=1203</w:t>
      </w:r>
    </w:p>
    <w:p w:rsidR="00FE4262" w:rsidRPr="00FE4262" w:rsidRDefault="00FE4262" w:rsidP="00FE4262">
      <w:pPr>
        <w:spacing w:after="0" w:line="244" w:lineRule="atLeast"/>
        <w:rPr>
          <w:rFonts w:ascii="Helvetica" w:eastAsia="Times New Roman" w:hAnsi="Helvetica" w:cs="Helvetica"/>
          <w:color w:val="333333"/>
          <w:sz w:val="20"/>
          <w:szCs w:val="20"/>
          <w:lang w:eastAsia="en-CA"/>
        </w:rPr>
      </w:pPr>
      <w:r w:rsidRPr="00FE4262">
        <w:rPr>
          <w:rFonts w:ascii="Helvetica" w:eastAsia="Times New Roman" w:hAnsi="Helvetica" w:cs="Helvetica"/>
          <w:color w:val="333333"/>
          <w:sz w:val="20"/>
          <w:szCs w:val="20"/>
          <w:lang w:eastAsia="en-CA"/>
        </w:rPr>
        <w:t xml:space="preserve">Below are the results for my analysis of KNN and </w:t>
      </w:r>
      <w:proofErr w:type="spellStart"/>
      <w:r w:rsidRPr="00FE4262">
        <w:rPr>
          <w:rFonts w:ascii="Helvetica" w:eastAsia="Times New Roman" w:hAnsi="Helvetica" w:cs="Helvetica"/>
          <w:color w:val="333333"/>
          <w:sz w:val="20"/>
          <w:szCs w:val="20"/>
          <w:lang w:eastAsia="en-CA"/>
        </w:rPr>
        <w:t>Linreg</w:t>
      </w:r>
      <w:proofErr w:type="spellEnd"/>
      <w:r w:rsidRPr="00FE4262">
        <w:rPr>
          <w:rFonts w:ascii="Helvetica" w:eastAsia="Times New Roman" w:hAnsi="Helvetica" w:cs="Helvetica"/>
          <w:color w:val="333333"/>
          <w:sz w:val="20"/>
          <w:szCs w:val="20"/>
          <w:lang w:eastAsia="en-CA"/>
        </w:rPr>
        <w:t xml:space="preserve"> on ML4T-399. Any views or suggestions?</w:t>
      </w:r>
      <w:r w:rsidRPr="00FE4262">
        <w:rPr>
          <w:rFonts w:ascii="Helvetica" w:eastAsia="Times New Roman" w:hAnsi="Helvetica" w:cs="Helvetica"/>
          <w:color w:val="333333"/>
          <w:sz w:val="20"/>
          <w:szCs w:val="20"/>
          <w:lang w:eastAsia="en-CA"/>
        </w:rPr>
        <w:br/>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r w:rsidRPr="00FE4262">
        <w:rPr>
          <w:rFonts w:ascii="Consolas" w:eastAsia="Times New Roman" w:hAnsi="Consolas" w:cs="Consolas"/>
          <w:b/>
          <w:bCs/>
          <w:color w:val="000066"/>
          <w:sz w:val="20"/>
          <w:szCs w:val="20"/>
          <w:lang w:eastAsia="en-CA"/>
        </w:rPr>
        <w:t>&lt;b&gt;</w:t>
      </w:r>
      <w:r w:rsidRPr="00FE4262">
        <w:rPr>
          <w:rFonts w:ascii="Consolas" w:eastAsia="Times New Roman" w:hAnsi="Consolas" w:cs="Consolas"/>
          <w:color w:val="000000"/>
          <w:sz w:val="20"/>
          <w:szCs w:val="20"/>
          <w:lang w:eastAsia="en-CA"/>
        </w:rPr>
        <w:t xml:space="preserve">KNN </w:t>
      </w:r>
      <w:r w:rsidRPr="00FE4262">
        <w:rPr>
          <w:rFonts w:ascii="Consolas" w:eastAsia="Times New Roman" w:hAnsi="Consolas" w:cs="Consolas"/>
          <w:b/>
          <w:bCs/>
          <w:color w:val="000066"/>
          <w:sz w:val="20"/>
          <w:szCs w:val="20"/>
          <w:lang w:eastAsia="en-CA"/>
        </w:rPr>
        <w:t>&lt;/b&gt;</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r w:rsidRPr="00FE4262">
        <w:rPr>
          <w:rFonts w:ascii="Consolas" w:eastAsia="Times New Roman" w:hAnsi="Consolas" w:cs="Consolas"/>
          <w:color w:val="000000"/>
          <w:sz w:val="20"/>
          <w:szCs w:val="20"/>
          <w:lang w:eastAsia="en-CA"/>
        </w:rPr>
        <w:t>In sample results (2008-2009)</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r w:rsidRPr="00FE4262">
        <w:rPr>
          <w:rFonts w:ascii="Consolas" w:eastAsia="Times New Roman" w:hAnsi="Consolas" w:cs="Consolas"/>
          <w:color w:val="000000"/>
          <w:sz w:val="20"/>
          <w:szCs w:val="20"/>
          <w:lang w:eastAsia="en-CA"/>
        </w:rPr>
        <w:t>RMSE:  0.00723369210084</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proofErr w:type="spellStart"/>
      <w:proofErr w:type="gramStart"/>
      <w:r w:rsidRPr="00FE4262">
        <w:rPr>
          <w:rFonts w:ascii="Consolas" w:eastAsia="Times New Roman" w:hAnsi="Consolas" w:cs="Consolas"/>
          <w:color w:val="000000"/>
          <w:sz w:val="20"/>
          <w:szCs w:val="20"/>
          <w:lang w:eastAsia="en-CA"/>
        </w:rPr>
        <w:t>corr</w:t>
      </w:r>
      <w:proofErr w:type="spellEnd"/>
      <w:proofErr w:type="gramEnd"/>
      <w:r w:rsidRPr="00FE4262">
        <w:rPr>
          <w:rFonts w:ascii="Consolas" w:eastAsia="Times New Roman" w:hAnsi="Consolas" w:cs="Consolas"/>
          <w:color w:val="000000"/>
          <w:sz w:val="20"/>
          <w:szCs w:val="20"/>
          <w:lang w:eastAsia="en-CA"/>
        </w:rPr>
        <w:t>:  0.99877245721</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r w:rsidRPr="00FE4262">
        <w:rPr>
          <w:rFonts w:ascii="Consolas" w:eastAsia="Times New Roman" w:hAnsi="Consolas" w:cs="Consolas"/>
          <w:color w:val="000000"/>
          <w:sz w:val="20"/>
          <w:szCs w:val="20"/>
          <w:lang w:eastAsia="en-CA"/>
        </w:rPr>
        <w:t>Out of sample results (2010)</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r w:rsidRPr="00FE4262">
        <w:rPr>
          <w:rFonts w:ascii="Consolas" w:eastAsia="Times New Roman" w:hAnsi="Consolas" w:cs="Consolas"/>
          <w:color w:val="000000"/>
          <w:sz w:val="20"/>
          <w:szCs w:val="20"/>
          <w:lang w:eastAsia="en-CA"/>
        </w:rPr>
        <w:t>RMSE:  0.0246193223584</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proofErr w:type="spellStart"/>
      <w:proofErr w:type="gramStart"/>
      <w:r w:rsidRPr="00FE4262">
        <w:rPr>
          <w:rFonts w:ascii="Consolas" w:eastAsia="Times New Roman" w:hAnsi="Consolas" w:cs="Consolas"/>
          <w:color w:val="000000"/>
          <w:sz w:val="20"/>
          <w:szCs w:val="20"/>
          <w:lang w:eastAsia="en-CA"/>
        </w:rPr>
        <w:t>corr</w:t>
      </w:r>
      <w:proofErr w:type="spellEnd"/>
      <w:proofErr w:type="gramEnd"/>
      <w:r w:rsidRPr="00FE4262">
        <w:rPr>
          <w:rFonts w:ascii="Consolas" w:eastAsia="Times New Roman" w:hAnsi="Consolas" w:cs="Consolas"/>
          <w:color w:val="000000"/>
          <w:sz w:val="20"/>
          <w:szCs w:val="20"/>
          <w:lang w:eastAsia="en-CA"/>
        </w:rPr>
        <w:t>:  0.986134091556</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r w:rsidRPr="00FE4262">
        <w:rPr>
          <w:rFonts w:ascii="Consolas" w:eastAsia="Times New Roman" w:hAnsi="Consolas" w:cs="Consolas"/>
          <w:color w:val="000000"/>
          <w:sz w:val="20"/>
          <w:szCs w:val="20"/>
          <w:lang w:eastAsia="en-CA"/>
        </w:rPr>
        <w:t xml:space="preserve">Time to execute KNN: </w:t>
      </w:r>
      <w:proofErr w:type="gramStart"/>
      <w:r w:rsidRPr="00FE4262">
        <w:rPr>
          <w:rFonts w:ascii="Consolas" w:eastAsia="Times New Roman" w:hAnsi="Consolas" w:cs="Consolas"/>
          <w:color w:val="000000"/>
          <w:sz w:val="20"/>
          <w:szCs w:val="20"/>
          <w:lang w:eastAsia="en-CA"/>
        </w:rPr>
        <w:t>6.28100013733  secs</w:t>
      </w:r>
      <w:proofErr w:type="gramEnd"/>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r w:rsidRPr="00FE4262">
        <w:rPr>
          <w:rFonts w:ascii="Consolas" w:eastAsia="Times New Roman" w:hAnsi="Consolas" w:cs="Consolas"/>
          <w:b/>
          <w:bCs/>
          <w:color w:val="000066"/>
          <w:sz w:val="20"/>
          <w:szCs w:val="20"/>
          <w:lang w:eastAsia="en-CA"/>
        </w:rPr>
        <w:t>&lt;b&gt;</w:t>
      </w:r>
      <w:r w:rsidRPr="00FE4262">
        <w:rPr>
          <w:rFonts w:ascii="Consolas" w:eastAsia="Times New Roman" w:hAnsi="Consolas" w:cs="Consolas"/>
          <w:color w:val="000000"/>
          <w:sz w:val="20"/>
          <w:szCs w:val="20"/>
          <w:lang w:eastAsia="en-CA"/>
        </w:rPr>
        <w:t xml:space="preserve"> Linear Regression </w:t>
      </w:r>
      <w:r w:rsidRPr="00FE4262">
        <w:rPr>
          <w:rFonts w:ascii="Consolas" w:eastAsia="Times New Roman" w:hAnsi="Consolas" w:cs="Consolas"/>
          <w:b/>
          <w:bCs/>
          <w:color w:val="000066"/>
          <w:sz w:val="20"/>
          <w:szCs w:val="20"/>
          <w:lang w:eastAsia="en-CA"/>
        </w:rPr>
        <w:t>&lt;/b&gt;</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r w:rsidRPr="00FE4262">
        <w:rPr>
          <w:rFonts w:ascii="Consolas" w:eastAsia="Times New Roman" w:hAnsi="Consolas" w:cs="Consolas"/>
          <w:color w:val="000000"/>
          <w:sz w:val="20"/>
          <w:szCs w:val="20"/>
          <w:lang w:eastAsia="en-CA"/>
        </w:rPr>
        <w:t>In sample results (2008-2009)</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r w:rsidRPr="00FE4262">
        <w:rPr>
          <w:rFonts w:ascii="Consolas" w:eastAsia="Times New Roman" w:hAnsi="Consolas" w:cs="Consolas"/>
          <w:color w:val="000000"/>
          <w:sz w:val="20"/>
          <w:szCs w:val="20"/>
          <w:lang w:eastAsia="en-CA"/>
        </w:rPr>
        <w:t>RMSE:  0.0176006249429</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proofErr w:type="spellStart"/>
      <w:proofErr w:type="gramStart"/>
      <w:r w:rsidRPr="00FE4262">
        <w:rPr>
          <w:rFonts w:ascii="Consolas" w:eastAsia="Times New Roman" w:hAnsi="Consolas" w:cs="Consolas"/>
          <w:color w:val="000000"/>
          <w:sz w:val="20"/>
          <w:szCs w:val="20"/>
          <w:lang w:eastAsia="en-CA"/>
        </w:rPr>
        <w:t>corr</w:t>
      </w:r>
      <w:proofErr w:type="spellEnd"/>
      <w:proofErr w:type="gramEnd"/>
      <w:r w:rsidRPr="00FE4262">
        <w:rPr>
          <w:rFonts w:ascii="Consolas" w:eastAsia="Times New Roman" w:hAnsi="Consolas" w:cs="Consolas"/>
          <w:color w:val="000000"/>
          <w:sz w:val="20"/>
          <w:szCs w:val="20"/>
          <w:lang w:eastAsia="en-CA"/>
        </w:rPr>
        <w:t>:  0.992706603662</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r w:rsidRPr="00FE4262">
        <w:rPr>
          <w:rFonts w:ascii="Consolas" w:eastAsia="Times New Roman" w:hAnsi="Consolas" w:cs="Consolas"/>
          <w:color w:val="000000"/>
          <w:sz w:val="20"/>
          <w:szCs w:val="20"/>
          <w:lang w:eastAsia="en-CA"/>
        </w:rPr>
        <w:t>Out of sample results (2010)</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r w:rsidRPr="00FE4262">
        <w:rPr>
          <w:rFonts w:ascii="Consolas" w:eastAsia="Times New Roman" w:hAnsi="Consolas" w:cs="Consolas"/>
          <w:color w:val="000000"/>
          <w:sz w:val="20"/>
          <w:szCs w:val="20"/>
          <w:lang w:eastAsia="en-CA"/>
        </w:rPr>
        <w:t>RMSE:  0.0270382106194</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proofErr w:type="spellStart"/>
      <w:proofErr w:type="gramStart"/>
      <w:r w:rsidRPr="00FE4262">
        <w:rPr>
          <w:rFonts w:ascii="Consolas" w:eastAsia="Times New Roman" w:hAnsi="Consolas" w:cs="Consolas"/>
          <w:color w:val="000000"/>
          <w:sz w:val="20"/>
          <w:szCs w:val="20"/>
          <w:lang w:eastAsia="en-CA"/>
        </w:rPr>
        <w:t>corr</w:t>
      </w:r>
      <w:proofErr w:type="spellEnd"/>
      <w:proofErr w:type="gramEnd"/>
      <w:r w:rsidRPr="00FE4262">
        <w:rPr>
          <w:rFonts w:ascii="Consolas" w:eastAsia="Times New Roman" w:hAnsi="Consolas" w:cs="Consolas"/>
          <w:color w:val="000000"/>
          <w:sz w:val="20"/>
          <w:szCs w:val="20"/>
          <w:lang w:eastAsia="en-CA"/>
        </w:rPr>
        <w:t>:  0.983269214366</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r w:rsidRPr="00FE4262">
        <w:rPr>
          <w:rFonts w:ascii="Consolas" w:eastAsia="Times New Roman" w:hAnsi="Consolas" w:cs="Consolas"/>
          <w:color w:val="000000"/>
          <w:sz w:val="20"/>
          <w:szCs w:val="20"/>
          <w:lang w:eastAsia="en-CA"/>
        </w:rPr>
        <w:t xml:space="preserve">Time to execute Linear Regression: </w:t>
      </w:r>
      <w:proofErr w:type="gramStart"/>
      <w:r w:rsidRPr="00FE4262">
        <w:rPr>
          <w:rFonts w:ascii="Consolas" w:eastAsia="Times New Roman" w:hAnsi="Consolas" w:cs="Consolas"/>
          <w:color w:val="000000"/>
          <w:sz w:val="20"/>
          <w:szCs w:val="20"/>
          <w:lang w:eastAsia="en-CA"/>
        </w:rPr>
        <w:t>0.0  secs</w:t>
      </w:r>
      <w:proofErr w:type="gramEnd"/>
    </w:p>
    <w:p w:rsidR="00FE4262" w:rsidRPr="00FE4262" w:rsidRDefault="00FE4262" w:rsidP="00FE4262">
      <w:pPr>
        <w:spacing w:after="0" w:line="244" w:lineRule="atLeast"/>
        <w:rPr>
          <w:rFonts w:ascii="Helvetica" w:eastAsia="Times New Roman" w:hAnsi="Helvetica" w:cs="Helvetica"/>
          <w:color w:val="333333"/>
          <w:sz w:val="20"/>
          <w:szCs w:val="20"/>
          <w:lang w:eastAsia="en-CA"/>
        </w:rPr>
      </w:pPr>
      <w:r w:rsidRPr="00FE4262">
        <w:rPr>
          <w:rFonts w:ascii="Helvetica" w:eastAsia="Times New Roman" w:hAnsi="Helvetica" w:cs="Helvetica"/>
          <w:color w:val="333333"/>
          <w:sz w:val="20"/>
          <w:szCs w:val="20"/>
          <w:lang w:eastAsia="en-CA"/>
        </w:rPr>
        <w:t>EDITED</w:t>
      </w:r>
      <w:r w:rsidRPr="00FE4262">
        <w:rPr>
          <w:rFonts w:ascii="Helvetica" w:eastAsia="Times New Roman" w:hAnsi="Helvetica" w:cs="Helvetica"/>
          <w:color w:val="333333"/>
          <w:sz w:val="20"/>
          <w:szCs w:val="20"/>
          <w:lang w:eastAsia="en-CA"/>
        </w:rPr>
        <w:br/>
      </w:r>
      <w:r w:rsidRPr="00FE4262">
        <w:rPr>
          <w:rFonts w:ascii="Helvetica" w:eastAsia="Times New Roman" w:hAnsi="Helvetica" w:cs="Helvetica"/>
          <w:color w:val="333333"/>
          <w:sz w:val="20"/>
          <w:szCs w:val="20"/>
          <w:lang w:eastAsia="en-CA"/>
        </w:rPr>
        <w:br/>
        <w:t>IBM Results</w:t>
      </w:r>
      <w:r w:rsidRPr="00FE4262">
        <w:rPr>
          <w:rFonts w:ascii="Helvetica" w:eastAsia="Times New Roman" w:hAnsi="Helvetica" w:cs="Helvetica"/>
          <w:color w:val="333333"/>
          <w:sz w:val="20"/>
          <w:szCs w:val="20"/>
          <w:lang w:eastAsia="en-CA"/>
        </w:rPr>
        <w:br/>
      </w:r>
      <w:r w:rsidRPr="00FE4262">
        <w:rPr>
          <w:rFonts w:ascii="Helvetica" w:eastAsia="Times New Roman" w:hAnsi="Helvetica" w:cs="Helvetica"/>
          <w:color w:val="333333"/>
          <w:sz w:val="20"/>
          <w:szCs w:val="20"/>
          <w:lang w:eastAsia="en-CA"/>
        </w:rPr>
        <w:br/>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r w:rsidRPr="00FE4262">
        <w:rPr>
          <w:rFonts w:ascii="Consolas" w:eastAsia="Times New Roman" w:hAnsi="Consolas" w:cs="Consolas"/>
          <w:color w:val="000000"/>
          <w:sz w:val="20"/>
          <w:szCs w:val="20"/>
          <w:lang w:eastAsia="en-CA"/>
        </w:rPr>
        <w:t>KNN</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r w:rsidRPr="00FE4262">
        <w:rPr>
          <w:rFonts w:ascii="Consolas" w:eastAsia="Times New Roman" w:hAnsi="Consolas" w:cs="Consolas"/>
          <w:color w:val="660066"/>
          <w:sz w:val="20"/>
          <w:szCs w:val="20"/>
          <w:lang w:eastAsia="en-CA"/>
        </w:rPr>
        <w:t>In</w:t>
      </w:r>
      <w:r w:rsidRPr="00FE4262">
        <w:rPr>
          <w:rFonts w:ascii="Consolas" w:eastAsia="Times New Roman" w:hAnsi="Consolas" w:cs="Consolas"/>
          <w:color w:val="000000"/>
          <w:sz w:val="20"/>
          <w:szCs w:val="20"/>
          <w:lang w:eastAsia="en-CA"/>
        </w:rPr>
        <w:t xml:space="preserve"> sample results </w:t>
      </w:r>
      <w:r w:rsidRPr="00FE4262">
        <w:rPr>
          <w:rFonts w:ascii="Consolas" w:eastAsia="Times New Roman" w:hAnsi="Consolas" w:cs="Consolas"/>
          <w:color w:val="666600"/>
          <w:sz w:val="20"/>
          <w:szCs w:val="20"/>
          <w:lang w:eastAsia="en-CA"/>
        </w:rPr>
        <w:t>(</w:t>
      </w:r>
      <w:r w:rsidRPr="00FE4262">
        <w:rPr>
          <w:rFonts w:ascii="Consolas" w:eastAsia="Times New Roman" w:hAnsi="Consolas" w:cs="Consolas"/>
          <w:color w:val="006666"/>
          <w:sz w:val="20"/>
          <w:szCs w:val="20"/>
          <w:lang w:eastAsia="en-CA"/>
        </w:rPr>
        <w:t>2008</w:t>
      </w:r>
      <w:r w:rsidRPr="00FE4262">
        <w:rPr>
          <w:rFonts w:ascii="Consolas" w:eastAsia="Times New Roman" w:hAnsi="Consolas" w:cs="Consolas"/>
          <w:color w:val="666600"/>
          <w:sz w:val="20"/>
          <w:szCs w:val="20"/>
          <w:lang w:eastAsia="en-CA"/>
        </w:rPr>
        <w:t>-</w:t>
      </w:r>
      <w:r w:rsidRPr="00FE4262">
        <w:rPr>
          <w:rFonts w:ascii="Consolas" w:eastAsia="Times New Roman" w:hAnsi="Consolas" w:cs="Consolas"/>
          <w:color w:val="006666"/>
          <w:sz w:val="20"/>
          <w:szCs w:val="20"/>
          <w:lang w:eastAsia="en-CA"/>
        </w:rPr>
        <w:t>2009</w:t>
      </w:r>
      <w:r w:rsidRPr="00FE4262">
        <w:rPr>
          <w:rFonts w:ascii="Consolas" w:eastAsia="Times New Roman" w:hAnsi="Consolas" w:cs="Consolas"/>
          <w:color w:val="666600"/>
          <w:sz w:val="20"/>
          <w:szCs w:val="20"/>
          <w:lang w:eastAsia="en-CA"/>
        </w:rPr>
        <w:t>)</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r w:rsidRPr="00FE4262">
        <w:rPr>
          <w:rFonts w:ascii="Consolas" w:eastAsia="Times New Roman" w:hAnsi="Consolas" w:cs="Consolas"/>
          <w:color w:val="000000"/>
          <w:sz w:val="20"/>
          <w:szCs w:val="20"/>
          <w:lang w:eastAsia="en-CA"/>
        </w:rPr>
        <w:t>RMSE</w:t>
      </w:r>
      <w:r w:rsidRPr="00FE4262">
        <w:rPr>
          <w:rFonts w:ascii="Consolas" w:eastAsia="Times New Roman" w:hAnsi="Consolas" w:cs="Consolas"/>
          <w:color w:val="666600"/>
          <w:sz w:val="20"/>
          <w:szCs w:val="20"/>
          <w:lang w:eastAsia="en-CA"/>
        </w:rPr>
        <w:t>:</w:t>
      </w:r>
      <w:r w:rsidRPr="00FE4262">
        <w:rPr>
          <w:rFonts w:ascii="Consolas" w:eastAsia="Times New Roman" w:hAnsi="Consolas" w:cs="Consolas"/>
          <w:color w:val="000000"/>
          <w:sz w:val="20"/>
          <w:szCs w:val="20"/>
          <w:lang w:eastAsia="en-CA"/>
        </w:rPr>
        <w:t xml:space="preserve">  </w:t>
      </w:r>
      <w:r w:rsidRPr="00FE4262">
        <w:rPr>
          <w:rFonts w:ascii="Consolas" w:eastAsia="Times New Roman" w:hAnsi="Consolas" w:cs="Consolas"/>
          <w:color w:val="006666"/>
          <w:sz w:val="20"/>
          <w:szCs w:val="20"/>
          <w:lang w:eastAsia="en-CA"/>
        </w:rPr>
        <w:t>0.0333094738726</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proofErr w:type="spellStart"/>
      <w:proofErr w:type="gramStart"/>
      <w:r w:rsidRPr="00FE4262">
        <w:rPr>
          <w:rFonts w:ascii="Consolas" w:eastAsia="Times New Roman" w:hAnsi="Consolas" w:cs="Consolas"/>
          <w:color w:val="000000"/>
          <w:sz w:val="20"/>
          <w:szCs w:val="20"/>
          <w:lang w:eastAsia="en-CA"/>
        </w:rPr>
        <w:t>corr</w:t>
      </w:r>
      <w:proofErr w:type="spellEnd"/>
      <w:proofErr w:type="gramEnd"/>
      <w:r w:rsidRPr="00FE4262">
        <w:rPr>
          <w:rFonts w:ascii="Consolas" w:eastAsia="Times New Roman" w:hAnsi="Consolas" w:cs="Consolas"/>
          <w:color w:val="666600"/>
          <w:sz w:val="20"/>
          <w:szCs w:val="20"/>
          <w:lang w:eastAsia="en-CA"/>
        </w:rPr>
        <w:t>:</w:t>
      </w:r>
      <w:r w:rsidRPr="00FE4262">
        <w:rPr>
          <w:rFonts w:ascii="Consolas" w:eastAsia="Times New Roman" w:hAnsi="Consolas" w:cs="Consolas"/>
          <w:color w:val="000000"/>
          <w:sz w:val="20"/>
          <w:szCs w:val="20"/>
          <w:lang w:eastAsia="en-CA"/>
        </w:rPr>
        <w:t xml:space="preserve">  </w:t>
      </w:r>
      <w:r w:rsidRPr="00FE4262">
        <w:rPr>
          <w:rFonts w:ascii="Consolas" w:eastAsia="Times New Roman" w:hAnsi="Consolas" w:cs="Consolas"/>
          <w:color w:val="006666"/>
          <w:sz w:val="20"/>
          <w:szCs w:val="20"/>
          <w:lang w:eastAsia="en-CA"/>
        </w:rPr>
        <w:t>0.634691541075</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r w:rsidRPr="00FE4262">
        <w:rPr>
          <w:rFonts w:ascii="Consolas" w:eastAsia="Times New Roman" w:hAnsi="Consolas" w:cs="Consolas"/>
          <w:color w:val="660066"/>
          <w:sz w:val="20"/>
          <w:szCs w:val="20"/>
          <w:lang w:eastAsia="en-CA"/>
        </w:rPr>
        <w:t>Out</w:t>
      </w:r>
      <w:r w:rsidRPr="00FE4262">
        <w:rPr>
          <w:rFonts w:ascii="Consolas" w:eastAsia="Times New Roman" w:hAnsi="Consolas" w:cs="Consolas"/>
          <w:color w:val="000000"/>
          <w:sz w:val="20"/>
          <w:szCs w:val="20"/>
          <w:lang w:eastAsia="en-CA"/>
        </w:rPr>
        <w:t xml:space="preserve"> of sample results </w:t>
      </w:r>
      <w:r w:rsidRPr="00FE4262">
        <w:rPr>
          <w:rFonts w:ascii="Consolas" w:eastAsia="Times New Roman" w:hAnsi="Consolas" w:cs="Consolas"/>
          <w:color w:val="666600"/>
          <w:sz w:val="20"/>
          <w:szCs w:val="20"/>
          <w:lang w:eastAsia="en-CA"/>
        </w:rPr>
        <w:t>(</w:t>
      </w:r>
      <w:r w:rsidRPr="00FE4262">
        <w:rPr>
          <w:rFonts w:ascii="Consolas" w:eastAsia="Times New Roman" w:hAnsi="Consolas" w:cs="Consolas"/>
          <w:color w:val="006666"/>
          <w:sz w:val="20"/>
          <w:szCs w:val="20"/>
          <w:lang w:eastAsia="en-CA"/>
        </w:rPr>
        <w:t>2010</w:t>
      </w:r>
      <w:r w:rsidRPr="00FE4262">
        <w:rPr>
          <w:rFonts w:ascii="Consolas" w:eastAsia="Times New Roman" w:hAnsi="Consolas" w:cs="Consolas"/>
          <w:color w:val="666600"/>
          <w:sz w:val="20"/>
          <w:szCs w:val="20"/>
          <w:lang w:eastAsia="en-CA"/>
        </w:rPr>
        <w:t>)</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r w:rsidRPr="00FE4262">
        <w:rPr>
          <w:rFonts w:ascii="Consolas" w:eastAsia="Times New Roman" w:hAnsi="Consolas" w:cs="Consolas"/>
          <w:color w:val="000000"/>
          <w:sz w:val="20"/>
          <w:szCs w:val="20"/>
          <w:lang w:eastAsia="en-CA"/>
        </w:rPr>
        <w:t>RMSE</w:t>
      </w:r>
      <w:r w:rsidRPr="00FE4262">
        <w:rPr>
          <w:rFonts w:ascii="Consolas" w:eastAsia="Times New Roman" w:hAnsi="Consolas" w:cs="Consolas"/>
          <w:color w:val="666600"/>
          <w:sz w:val="20"/>
          <w:szCs w:val="20"/>
          <w:lang w:eastAsia="en-CA"/>
        </w:rPr>
        <w:t>:</w:t>
      </w:r>
      <w:r w:rsidRPr="00FE4262">
        <w:rPr>
          <w:rFonts w:ascii="Consolas" w:eastAsia="Times New Roman" w:hAnsi="Consolas" w:cs="Consolas"/>
          <w:color w:val="000000"/>
          <w:sz w:val="20"/>
          <w:szCs w:val="20"/>
          <w:lang w:eastAsia="en-CA"/>
        </w:rPr>
        <w:t xml:space="preserve">  </w:t>
      </w:r>
      <w:r w:rsidRPr="00FE4262">
        <w:rPr>
          <w:rFonts w:ascii="Consolas" w:eastAsia="Times New Roman" w:hAnsi="Consolas" w:cs="Consolas"/>
          <w:color w:val="006666"/>
          <w:sz w:val="20"/>
          <w:szCs w:val="20"/>
          <w:lang w:eastAsia="en-CA"/>
        </w:rPr>
        <w:t>0.0303651227864</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proofErr w:type="spellStart"/>
      <w:proofErr w:type="gramStart"/>
      <w:r w:rsidRPr="00FE4262">
        <w:rPr>
          <w:rFonts w:ascii="Consolas" w:eastAsia="Times New Roman" w:hAnsi="Consolas" w:cs="Consolas"/>
          <w:color w:val="000000"/>
          <w:sz w:val="20"/>
          <w:szCs w:val="20"/>
          <w:lang w:eastAsia="en-CA"/>
        </w:rPr>
        <w:t>corr</w:t>
      </w:r>
      <w:proofErr w:type="spellEnd"/>
      <w:proofErr w:type="gramEnd"/>
      <w:r w:rsidRPr="00FE4262">
        <w:rPr>
          <w:rFonts w:ascii="Consolas" w:eastAsia="Times New Roman" w:hAnsi="Consolas" w:cs="Consolas"/>
          <w:color w:val="666600"/>
          <w:sz w:val="20"/>
          <w:szCs w:val="20"/>
          <w:lang w:eastAsia="en-CA"/>
        </w:rPr>
        <w:t>:</w:t>
      </w:r>
      <w:r w:rsidRPr="00FE4262">
        <w:rPr>
          <w:rFonts w:ascii="Consolas" w:eastAsia="Times New Roman" w:hAnsi="Consolas" w:cs="Consolas"/>
          <w:color w:val="000000"/>
          <w:sz w:val="20"/>
          <w:szCs w:val="20"/>
          <w:lang w:eastAsia="en-CA"/>
        </w:rPr>
        <w:t xml:space="preserve">  </w:t>
      </w:r>
      <w:r w:rsidRPr="00FE4262">
        <w:rPr>
          <w:rFonts w:ascii="Consolas" w:eastAsia="Times New Roman" w:hAnsi="Consolas" w:cs="Consolas"/>
          <w:color w:val="006666"/>
          <w:sz w:val="20"/>
          <w:szCs w:val="20"/>
          <w:lang w:eastAsia="en-CA"/>
        </w:rPr>
        <w:t>0.073906590106</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r w:rsidRPr="00FE4262">
        <w:rPr>
          <w:rFonts w:ascii="Consolas" w:eastAsia="Times New Roman" w:hAnsi="Consolas" w:cs="Consolas"/>
          <w:color w:val="660066"/>
          <w:sz w:val="20"/>
          <w:szCs w:val="20"/>
          <w:lang w:eastAsia="en-CA"/>
        </w:rPr>
        <w:t>Time</w:t>
      </w:r>
      <w:r w:rsidRPr="00FE4262">
        <w:rPr>
          <w:rFonts w:ascii="Consolas" w:eastAsia="Times New Roman" w:hAnsi="Consolas" w:cs="Consolas"/>
          <w:color w:val="000000"/>
          <w:sz w:val="20"/>
          <w:szCs w:val="20"/>
          <w:lang w:eastAsia="en-CA"/>
        </w:rPr>
        <w:t xml:space="preserve"> to execute KNN</w:t>
      </w:r>
      <w:r w:rsidRPr="00FE4262">
        <w:rPr>
          <w:rFonts w:ascii="Consolas" w:eastAsia="Times New Roman" w:hAnsi="Consolas" w:cs="Consolas"/>
          <w:color w:val="666600"/>
          <w:sz w:val="20"/>
          <w:szCs w:val="20"/>
          <w:lang w:eastAsia="en-CA"/>
        </w:rPr>
        <w:t>:</w:t>
      </w:r>
      <w:r w:rsidRPr="00FE4262">
        <w:rPr>
          <w:rFonts w:ascii="Consolas" w:eastAsia="Times New Roman" w:hAnsi="Consolas" w:cs="Consolas"/>
          <w:color w:val="000000"/>
          <w:sz w:val="20"/>
          <w:szCs w:val="20"/>
          <w:lang w:eastAsia="en-CA"/>
        </w:rPr>
        <w:t xml:space="preserve"> </w:t>
      </w:r>
      <w:proofErr w:type="gramStart"/>
      <w:r w:rsidRPr="00FE4262">
        <w:rPr>
          <w:rFonts w:ascii="Consolas" w:eastAsia="Times New Roman" w:hAnsi="Consolas" w:cs="Consolas"/>
          <w:color w:val="006666"/>
          <w:sz w:val="20"/>
          <w:szCs w:val="20"/>
          <w:lang w:eastAsia="en-CA"/>
        </w:rPr>
        <w:t>6.65599989891</w:t>
      </w:r>
      <w:r w:rsidRPr="00FE4262">
        <w:rPr>
          <w:rFonts w:ascii="Consolas" w:eastAsia="Times New Roman" w:hAnsi="Consolas" w:cs="Consolas"/>
          <w:color w:val="000000"/>
          <w:sz w:val="20"/>
          <w:szCs w:val="20"/>
          <w:lang w:eastAsia="en-CA"/>
        </w:rPr>
        <w:t xml:space="preserve">  secs</w:t>
      </w:r>
      <w:proofErr w:type="gramEnd"/>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r w:rsidRPr="00FE4262">
        <w:rPr>
          <w:rFonts w:ascii="Consolas" w:eastAsia="Times New Roman" w:hAnsi="Consolas" w:cs="Consolas"/>
          <w:color w:val="660066"/>
          <w:sz w:val="20"/>
          <w:szCs w:val="20"/>
          <w:lang w:eastAsia="en-CA"/>
        </w:rPr>
        <w:t>Linear</w:t>
      </w:r>
      <w:r w:rsidRPr="00FE4262">
        <w:rPr>
          <w:rFonts w:ascii="Consolas" w:eastAsia="Times New Roman" w:hAnsi="Consolas" w:cs="Consolas"/>
          <w:color w:val="000000"/>
          <w:sz w:val="20"/>
          <w:szCs w:val="20"/>
          <w:lang w:eastAsia="en-CA"/>
        </w:rPr>
        <w:t xml:space="preserve"> </w:t>
      </w:r>
      <w:r w:rsidRPr="00FE4262">
        <w:rPr>
          <w:rFonts w:ascii="Consolas" w:eastAsia="Times New Roman" w:hAnsi="Consolas" w:cs="Consolas"/>
          <w:color w:val="660066"/>
          <w:sz w:val="20"/>
          <w:szCs w:val="20"/>
          <w:lang w:eastAsia="en-CA"/>
        </w:rPr>
        <w:t>Regression</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r w:rsidRPr="00FE4262">
        <w:rPr>
          <w:rFonts w:ascii="Consolas" w:eastAsia="Times New Roman" w:hAnsi="Consolas" w:cs="Consolas"/>
          <w:color w:val="660066"/>
          <w:sz w:val="20"/>
          <w:szCs w:val="20"/>
          <w:lang w:eastAsia="en-CA"/>
        </w:rPr>
        <w:t>In</w:t>
      </w:r>
      <w:r w:rsidRPr="00FE4262">
        <w:rPr>
          <w:rFonts w:ascii="Consolas" w:eastAsia="Times New Roman" w:hAnsi="Consolas" w:cs="Consolas"/>
          <w:color w:val="000000"/>
          <w:sz w:val="20"/>
          <w:szCs w:val="20"/>
          <w:lang w:eastAsia="en-CA"/>
        </w:rPr>
        <w:t xml:space="preserve"> sample </w:t>
      </w:r>
      <w:proofErr w:type="gramStart"/>
      <w:r w:rsidRPr="00FE4262">
        <w:rPr>
          <w:rFonts w:ascii="Consolas" w:eastAsia="Times New Roman" w:hAnsi="Consolas" w:cs="Consolas"/>
          <w:color w:val="000000"/>
          <w:sz w:val="20"/>
          <w:szCs w:val="20"/>
          <w:lang w:eastAsia="en-CA"/>
        </w:rPr>
        <w:t>results</w:t>
      </w:r>
      <w:r w:rsidRPr="00FE4262">
        <w:rPr>
          <w:rFonts w:ascii="Consolas" w:eastAsia="Times New Roman" w:hAnsi="Consolas" w:cs="Consolas"/>
          <w:color w:val="666600"/>
          <w:sz w:val="20"/>
          <w:szCs w:val="20"/>
          <w:lang w:eastAsia="en-CA"/>
        </w:rPr>
        <w:t>(</w:t>
      </w:r>
      <w:proofErr w:type="gramEnd"/>
      <w:r w:rsidRPr="00FE4262">
        <w:rPr>
          <w:rFonts w:ascii="Consolas" w:eastAsia="Times New Roman" w:hAnsi="Consolas" w:cs="Consolas"/>
          <w:color w:val="006666"/>
          <w:sz w:val="20"/>
          <w:szCs w:val="20"/>
          <w:lang w:eastAsia="en-CA"/>
        </w:rPr>
        <w:t>2008</w:t>
      </w:r>
      <w:r w:rsidRPr="00FE4262">
        <w:rPr>
          <w:rFonts w:ascii="Consolas" w:eastAsia="Times New Roman" w:hAnsi="Consolas" w:cs="Consolas"/>
          <w:color w:val="666600"/>
          <w:sz w:val="20"/>
          <w:szCs w:val="20"/>
          <w:lang w:eastAsia="en-CA"/>
        </w:rPr>
        <w:t>-</w:t>
      </w:r>
      <w:r w:rsidRPr="00FE4262">
        <w:rPr>
          <w:rFonts w:ascii="Consolas" w:eastAsia="Times New Roman" w:hAnsi="Consolas" w:cs="Consolas"/>
          <w:color w:val="006666"/>
          <w:sz w:val="20"/>
          <w:szCs w:val="20"/>
          <w:lang w:eastAsia="en-CA"/>
        </w:rPr>
        <w:t>2009</w:t>
      </w:r>
      <w:r w:rsidRPr="00FE4262">
        <w:rPr>
          <w:rFonts w:ascii="Consolas" w:eastAsia="Times New Roman" w:hAnsi="Consolas" w:cs="Consolas"/>
          <w:color w:val="666600"/>
          <w:sz w:val="20"/>
          <w:szCs w:val="20"/>
          <w:lang w:eastAsia="en-CA"/>
        </w:rPr>
        <w:t>)</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r w:rsidRPr="00FE4262">
        <w:rPr>
          <w:rFonts w:ascii="Consolas" w:eastAsia="Times New Roman" w:hAnsi="Consolas" w:cs="Consolas"/>
          <w:color w:val="000000"/>
          <w:sz w:val="20"/>
          <w:szCs w:val="20"/>
          <w:lang w:eastAsia="en-CA"/>
        </w:rPr>
        <w:t>RMSE</w:t>
      </w:r>
      <w:r w:rsidRPr="00FE4262">
        <w:rPr>
          <w:rFonts w:ascii="Consolas" w:eastAsia="Times New Roman" w:hAnsi="Consolas" w:cs="Consolas"/>
          <w:color w:val="666600"/>
          <w:sz w:val="20"/>
          <w:szCs w:val="20"/>
          <w:lang w:eastAsia="en-CA"/>
        </w:rPr>
        <w:t>:</w:t>
      </w:r>
      <w:r w:rsidRPr="00FE4262">
        <w:rPr>
          <w:rFonts w:ascii="Consolas" w:eastAsia="Times New Roman" w:hAnsi="Consolas" w:cs="Consolas"/>
          <w:color w:val="000000"/>
          <w:sz w:val="20"/>
          <w:szCs w:val="20"/>
          <w:lang w:eastAsia="en-CA"/>
        </w:rPr>
        <w:t xml:space="preserve">  </w:t>
      </w:r>
      <w:r w:rsidRPr="00FE4262">
        <w:rPr>
          <w:rFonts w:ascii="Consolas" w:eastAsia="Times New Roman" w:hAnsi="Consolas" w:cs="Consolas"/>
          <w:color w:val="006666"/>
          <w:sz w:val="20"/>
          <w:szCs w:val="20"/>
          <w:lang w:eastAsia="en-CA"/>
        </w:rPr>
        <w:t>0.0426893226964</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proofErr w:type="spellStart"/>
      <w:proofErr w:type="gramStart"/>
      <w:r w:rsidRPr="00FE4262">
        <w:rPr>
          <w:rFonts w:ascii="Consolas" w:eastAsia="Times New Roman" w:hAnsi="Consolas" w:cs="Consolas"/>
          <w:color w:val="000000"/>
          <w:sz w:val="20"/>
          <w:szCs w:val="20"/>
          <w:lang w:eastAsia="en-CA"/>
        </w:rPr>
        <w:t>corr</w:t>
      </w:r>
      <w:proofErr w:type="spellEnd"/>
      <w:proofErr w:type="gramEnd"/>
      <w:r w:rsidRPr="00FE4262">
        <w:rPr>
          <w:rFonts w:ascii="Consolas" w:eastAsia="Times New Roman" w:hAnsi="Consolas" w:cs="Consolas"/>
          <w:color w:val="666600"/>
          <w:sz w:val="20"/>
          <w:szCs w:val="20"/>
          <w:lang w:eastAsia="en-CA"/>
        </w:rPr>
        <w:t>:</w:t>
      </w:r>
      <w:r w:rsidRPr="00FE4262">
        <w:rPr>
          <w:rFonts w:ascii="Consolas" w:eastAsia="Times New Roman" w:hAnsi="Consolas" w:cs="Consolas"/>
          <w:color w:val="000000"/>
          <w:sz w:val="20"/>
          <w:szCs w:val="20"/>
          <w:lang w:eastAsia="en-CA"/>
        </w:rPr>
        <w:t xml:space="preserve">  </w:t>
      </w:r>
      <w:r w:rsidRPr="00FE4262">
        <w:rPr>
          <w:rFonts w:ascii="Consolas" w:eastAsia="Times New Roman" w:hAnsi="Consolas" w:cs="Consolas"/>
          <w:color w:val="006666"/>
          <w:sz w:val="20"/>
          <w:szCs w:val="20"/>
          <w:lang w:eastAsia="en-CA"/>
        </w:rPr>
        <w:t>0.133096095555</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r w:rsidRPr="00FE4262">
        <w:rPr>
          <w:rFonts w:ascii="Consolas" w:eastAsia="Times New Roman" w:hAnsi="Consolas" w:cs="Consolas"/>
          <w:color w:val="660066"/>
          <w:sz w:val="20"/>
          <w:szCs w:val="20"/>
          <w:lang w:eastAsia="en-CA"/>
        </w:rPr>
        <w:t>Out</w:t>
      </w:r>
      <w:r w:rsidRPr="00FE4262">
        <w:rPr>
          <w:rFonts w:ascii="Consolas" w:eastAsia="Times New Roman" w:hAnsi="Consolas" w:cs="Consolas"/>
          <w:color w:val="000000"/>
          <w:sz w:val="20"/>
          <w:szCs w:val="20"/>
          <w:lang w:eastAsia="en-CA"/>
        </w:rPr>
        <w:t xml:space="preserve"> of sample </w:t>
      </w:r>
      <w:proofErr w:type="gramStart"/>
      <w:r w:rsidRPr="00FE4262">
        <w:rPr>
          <w:rFonts w:ascii="Consolas" w:eastAsia="Times New Roman" w:hAnsi="Consolas" w:cs="Consolas"/>
          <w:color w:val="000000"/>
          <w:sz w:val="20"/>
          <w:szCs w:val="20"/>
          <w:lang w:eastAsia="en-CA"/>
        </w:rPr>
        <w:t>results</w:t>
      </w:r>
      <w:r w:rsidRPr="00FE4262">
        <w:rPr>
          <w:rFonts w:ascii="Consolas" w:eastAsia="Times New Roman" w:hAnsi="Consolas" w:cs="Consolas"/>
          <w:color w:val="666600"/>
          <w:sz w:val="20"/>
          <w:szCs w:val="20"/>
          <w:lang w:eastAsia="en-CA"/>
        </w:rPr>
        <w:t>(</w:t>
      </w:r>
      <w:proofErr w:type="gramEnd"/>
      <w:r w:rsidRPr="00FE4262">
        <w:rPr>
          <w:rFonts w:ascii="Consolas" w:eastAsia="Times New Roman" w:hAnsi="Consolas" w:cs="Consolas"/>
          <w:color w:val="006666"/>
          <w:sz w:val="20"/>
          <w:szCs w:val="20"/>
          <w:lang w:eastAsia="en-CA"/>
        </w:rPr>
        <w:t>2010</w:t>
      </w:r>
      <w:r w:rsidRPr="00FE4262">
        <w:rPr>
          <w:rFonts w:ascii="Consolas" w:eastAsia="Times New Roman" w:hAnsi="Consolas" w:cs="Consolas"/>
          <w:color w:val="666600"/>
          <w:sz w:val="20"/>
          <w:szCs w:val="20"/>
          <w:lang w:eastAsia="en-CA"/>
        </w:rPr>
        <w:t>)</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r w:rsidRPr="00FE4262">
        <w:rPr>
          <w:rFonts w:ascii="Consolas" w:eastAsia="Times New Roman" w:hAnsi="Consolas" w:cs="Consolas"/>
          <w:color w:val="000000"/>
          <w:sz w:val="20"/>
          <w:szCs w:val="20"/>
          <w:lang w:eastAsia="en-CA"/>
        </w:rPr>
        <w:lastRenderedPageBreak/>
        <w:t>RMSE</w:t>
      </w:r>
      <w:r w:rsidRPr="00FE4262">
        <w:rPr>
          <w:rFonts w:ascii="Consolas" w:eastAsia="Times New Roman" w:hAnsi="Consolas" w:cs="Consolas"/>
          <w:color w:val="666600"/>
          <w:sz w:val="20"/>
          <w:szCs w:val="20"/>
          <w:lang w:eastAsia="en-CA"/>
        </w:rPr>
        <w:t>:</w:t>
      </w:r>
      <w:r w:rsidRPr="00FE4262">
        <w:rPr>
          <w:rFonts w:ascii="Consolas" w:eastAsia="Times New Roman" w:hAnsi="Consolas" w:cs="Consolas"/>
          <w:color w:val="000000"/>
          <w:sz w:val="20"/>
          <w:szCs w:val="20"/>
          <w:lang w:eastAsia="en-CA"/>
        </w:rPr>
        <w:t xml:space="preserve">  </w:t>
      </w:r>
      <w:r w:rsidRPr="00FE4262">
        <w:rPr>
          <w:rFonts w:ascii="Consolas" w:eastAsia="Times New Roman" w:hAnsi="Consolas" w:cs="Consolas"/>
          <w:color w:val="006666"/>
          <w:sz w:val="20"/>
          <w:szCs w:val="20"/>
          <w:lang w:eastAsia="en-CA"/>
        </w:rPr>
        <w:t>0.022077944431</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proofErr w:type="spellStart"/>
      <w:proofErr w:type="gramStart"/>
      <w:r w:rsidRPr="00FE4262">
        <w:rPr>
          <w:rFonts w:ascii="Consolas" w:eastAsia="Times New Roman" w:hAnsi="Consolas" w:cs="Consolas"/>
          <w:color w:val="000000"/>
          <w:sz w:val="20"/>
          <w:szCs w:val="20"/>
          <w:lang w:eastAsia="en-CA"/>
        </w:rPr>
        <w:t>corr</w:t>
      </w:r>
      <w:proofErr w:type="spellEnd"/>
      <w:proofErr w:type="gramEnd"/>
      <w:r w:rsidRPr="00FE4262">
        <w:rPr>
          <w:rFonts w:ascii="Consolas" w:eastAsia="Times New Roman" w:hAnsi="Consolas" w:cs="Consolas"/>
          <w:color w:val="666600"/>
          <w:sz w:val="20"/>
          <w:szCs w:val="20"/>
          <w:lang w:eastAsia="en-CA"/>
        </w:rPr>
        <w:t>:</w:t>
      </w:r>
      <w:r w:rsidRPr="00FE4262">
        <w:rPr>
          <w:rFonts w:ascii="Consolas" w:eastAsia="Times New Roman" w:hAnsi="Consolas" w:cs="Consolas"/>
          <w:color w:val="000000"/>
          <w:sz w:val="20"/>
          <w:szCs w:val="20"/>
          <w:lang w:eastAsia="en-CA"/>
        </w:rPr>
        <w:t xml:space="preserve">  </w:t>
      </w:r>
      <w:r w:rsidRPr="00FE4262">
        <w:rPr>
          <w:rFonts w:ascii="Consolas" w:eastAsia="Times New Roman" w:hAnsi="Consolas" w:cs="Consolas"/>
          <w:color w:val="006666"/>
          <w:sz w:val="20"/>
          <w:szCs w:val="20"/>
          <w:lang w:eastAsia="en-CA"/>
        </w:rPr>
        <w:t>0.242832259378</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r w:rsidRPr="00FE4262">
        <w:rPr>
          <w:rFonts w:ascii="Consolas" w:eastAsia="Times New Roman" w:hAnsi="Consolas" w:cs="Consolas"/>
          <w:color w:val="660066"/>
          <w:sz w:val="20"/>
          <w:szCs w:val="20"/>
          <w:lang w:eastAsia="en-CA"/>
        </w:rPr>
        <w:t>Time</w:t>
      </w:r>
      <w:r w:rsidRPr="00FE4262">
        <w:rPr>
          <w:rFonts w:ascii="Consolas" w:eastAsia="Times New Roman" w:hAnsi="Consolas" w:cs="Consolas"/>
          <w:color w:val="000000"/>
          <w:sz w:val="20"/>
          <w:szCs w:val="20"/>
          <w:lang w:eastAsia="en-CA"/>
        </w:rPr>
        <w:t xml:space="preserve"> to execute </w:t>
      </w:r>
      <w:r w:rsidRPr="00FE4262">
        <w:rPr>
          <w:rFonts w:ascii="Consolas" w:eastAsia="Times New Roman" w:hAnsi="Consolas" w:cs="Consolas"/>
          <w:color w:val="660066"/>
          <w:sz w:val="20"/>
          <w:szCs w:val="20"/>
          <w:lang w:eastAsia="en-CA"/>
        </w:rPr>
        <w:t>Linear</w:t>
      </w:r>
      <w:r w:rsidRPr="00FE4262">
        <w:rPr>
          <w:rFonts w:ascii="Consolas" w:eastAsia="Times New Roman" w:hAnsi="Consolas" w:cs="Consolas"/>
          <w:color w:val="000000"/>
          <w:sz w:val="20"/>
          <w:szCs w:val="20"/>
          <w:lang w:eastAsia="en-CA"/>
        </w:rPr>
        <w:t xml:space="preserve"> </w:t>
      </w:r>
      <w:r w:rsidRPr="00FE4262">
        <w:rPr>
          <w:rFonts w:ascii="Consolas" w:eastAsia="Times New Roman" w:hAnsi="Consolas" w:cs="Consolas"/>
          <w:color w:val="660066"/>
          <w:sz w:val="20"/>
          <w:szCs w:val="20"/>
          <w:lang w:eastAsia="en-CA"/>
        </w:rPr>
        <w:t>Regression</w:t>
      </w:r>
      <w:r w:rsidRPr="00FE4262">
        <w:rPr>
          <w:rFonts w:ascii="Consolas" w:eastAsia="Times New Roman" w:hAnsi="Consolas" w:cs="Consolas"/>
          <w:color w:val="666600"/>
          <w:sz w:val="20"/>
          <w:szCs w:val="20"/>
          <w:lang w:eastAsia="en-CA"/>
        </w:rPr>
        <w:t>:</w:t>
      </w:r>
      <w:r w:rsidRPr="00FE4262">
        <w:rPr>
          <w:rFonts w:ascii="Consolas" w:eastAsia="Times New Roman" w:hAnsi="Consolas" w:cs="Consolas"/>
          <w:color w:val="000000"/>
          <w:sz w:val="20"/>
          <w:szCs w:val="20"/>
          <w:lang w:eastAsia="en-CA"/>
        </w:rPr>
        <w:t xml:space="preserve"> </w:t>
      </w:r>
      <w:proofErr w:type="gramStart"/>
      <w:r w:rsidRPr="00FE4262">
        <w:rPr>
          <w:rFonts w:ascii="Consolas" w:eastAsia="Times New Roman" w:hAnsi="Consolas" w:cs="Consolas"/>
          <w:color w:val="006666"/>
          <w:sz w:val="20"/>
          <w:szCs w:val="20"/>
          <w:lang w:eastAsia="en-CA"/>
        </w:rPr>
        <w:t>0.00100016593933</w:t>
      </w:r>
      <w:r w:rsidRPr="00FE4262">
        <w:rPr>
          <w:rFonts w:ascii="Consolas" w:eastAsia="Times New Roman" w:hAnsi="Consolas" w:cs="Consolas"/>
          <w:color w:val="000000"/>
          <w:sz w:val="20"/>
          <w:szCs w:val="20"/>
          <w:lang w:eastAsia="en-CA"/>
        </w:rPr>
        <w:t xml:space="preserve">  secs</w:t>
      </w:r>
      <w:proofErr w:type="gramEnd"/>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r w:rsidRPr="00FE4262">
        <w:rPr>
          <w:rFonts w:ascii="Consolas" w:eastAsia="Times New Roman" w:hAnsi="Consolas" w:cs="Consolas"/>
          <w:color w:val="660066"/>
          <w:sz w:val="20"/>
          <w:szCs w:val="20"/>
          <w:lang w:eastAsia="en-CA"/>
        </w:rPr>
        <w:t>Bagging</w:t>
      </w:r>
      <w:r w:rsidRPr="00FE4262">
        <w:rPr>
          <w:rFonts w:ascii="Consolas" w:eastAsia="Times New Roman" w:hAnsi="Consolas" w:cs="Consolas"/>
          <w:color w:val="000000"/>
          <w:sz w:val="20"/>
          <w:szCs w:val="20"/>
          <w:lang w:eastAsia="en-CA"/>
        </w:rPr>
        <w:t xml:space="preserve"> without </w:t>
      </w:r>
      <w:r w:rsidRPr="00FE4262">
        <w:rPr>
          <w:rFonts w:ascii="Consolas" w:eastAsia="Times New Roman" w:hAnsi="Consolas" w:cs="Consolas"/>
          <w:color w:val="660066"/>
          <w:sz w:val="20"/>
          <w:szCs w:val="20"/>
          <w:lang w:eastAsia="en-CA"/>
        </w:rPr>
        <w:t>Boosting</w:t>
      </w:r>
      <w:r w:rsidRPr="00FE4262">
        <w:rPr>
          <w:rFonts w:ascii="Consolas" w:eastAsia="Times New Roman" w:hAnsi="Consolas" w:cs="Consolas"/>
          <w:color w:val="000000"/>
          <w:sz w:val="20"/>
          <w:szCs w:val="20"/>
          <w:lang w:eastAsia="en-CA"/>
        </w:rPr>
        <w:t xml:space="preserve"> </w:t>
      </w:r>
      <w:r w:rsidRPr="00FE4262">
        <w:rPr>
          <w:rFonts w:ascii="Consolas" w:eastAsia="Times New Roman" w:hAnsi="Consolas" w:cs="Consolas"/>
          <w:color w:val="666600"/>
          <w:sz w:val="20"/>
          <w:szCs w:val="20"/>
          <w:lang w:eastAsia="en-CA"/>
        </w:rPr>
        <w:t>(</w:t>
      </w:r>
      <w:r w:rsidRPr="00FE4262">
        <w:rPr>
          <w:rFonts w:ascii="Consolas" w:eastAsia="Times New Roman" w:hAnsi="Consolas" w:cs="Consolas"/>
          <w:color w:val="000088"/>
          <w:sz w:val="20"/>
          <w:szCs w:val="20"/>
          <w:lang w:eastAsia="en-CA"/>
        </w:rPr>
        <w:t>with</w:t>
      </w:r>
      <w:r w:rsidRPr="00FE4262">
        <w:rPr>
          <w:rFonts w:ascii="Consolas" w:eastAsia="Times New Roman" w:hAnsi="Consolas" w:cs="Consolas"/>
          <w:color w:val="000000"/>
          <w:sz w:val="20"/>
          <w:szCs w:val="20"/>
          <w:lang w:eastAsia="en-CA"/>
        </w:rPr>
        <w:t xml:space="preserve"> KNN</w:t>
      </w:r>
      <w:r w:rsidRPr="00FE4262">
        <w:rPr>
          <w:rFonts w:ascii="Consolas" w:eastAsia="Times New Roman" w:hAnsi="Consolas" w:cs="Consolas"/>
          <w:color w:val="666600"/>
          <w:sz w:val="20"/>
          <w:szCs w:val="20"/>
          <w:lang w:eastAsia="en-CA"/>
        </w:rPr>
        <w:t>)</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r w:rsidRPr="00FE4262">
        <w:rPr>
          <w:rFonts w:ascii="Consolas" w:eastAsia="Times New Roman" w:hAnsi="Consolas" w:cs="Consolas"/>
          <w:color w:val="660066"/>
          <w:sz w:val="20"/>
          <w:szCs w:val="20"/>
          <w:lang w:eastAsia="en-CA"/>
        </w:rPr>
        <w:t>In</w:t>
      </w:r>
      <w:r w:rsidRPr="00FE4262">
        <w:rPr>
          <w:rFonts w:ascii="Consolas" w:eastAsia="Times New Roman" w:hAnsi="Consolas" w:cs="Consolas"/>
          <w:color w:val="000000"/>
          <w:sz w:val="20"/>
          <w:szCs w:val="20"/>
          <w:lang w:eastAsia="en-CA"/>
        </w:rPr>
        <w:t xml:space="preserve"> sample results</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r w:rsidRPr="00FE4262">
        <w:rPr>
          <w:rFonts w:ascii="Consolas" w:eastAsia="Times New Roman" w:hAnsi="Consolas" w:cs="Consolas"/>
          <w:color w:val="000000"/>
          <w:sz w:val="20"/>
          <w:szCs w:val="20"/>
          <w:lang w:eastAsia="en-CA"/>
        </w:rPr>
        <w:t>RMSE</w:t>
      </w:r>
      <w:r w:rsidRPr="00FE4262">
        <w:rPr>
          <w:rFonts w:ascii="Consolas" w:eastAsia="Times New Roman" w:hAnsi="Consolas" w:cs="Consolas"/>
          <w:color w:val="666600"/>
          <w:sz w:val="20"/>
          <w:szCs w:val="20"/>
          <w:lang w:eastAsia="en-CA"/>
        </w:rPr>
        <w:t>:</w:t>
      </w:r>
      <w:r w:rsidRPr="00FE4262">
        <w:rPr>
          <w:rFonts w:ascii="Consolas" w:eastAsia="Times New Roman" w:hAnsi="Consolas" w:cs="Consolas"/>
          <w:color w:val="000000"/>
          <w:sz w:val="20"/>
          <w:szCs w:val="20"/>
          <w:lang w:eastAsia="en-CA"/>
        </w:rPr>
        <w:t xml:space="preserve">  </w:t>
      </w:r>
      <w:r w:rsidRPr="00FE4262">
        <w:rPr>
          <w:rFonts w:ascii="Consolas" w:eastAsia="Times New Roman" w:hAnsi="Consolas" w:cs="Consolas"/>
          <w:color w:val="006666"/>
          <w:sz w:val="20"/>
          <w:szCs w:val="20"/>
          <w:lang w:eastAsia="en-CA"/>
        </w:rPr>
        <w:t>0.031272031846</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proofErr w:type="spellStart"/>
      <w:proofErr w:type="gramStart"/>
      <w:r w:rsidRPr="00FE4262">
        <w:rPr>
          <w:rFonts w:ascii="Consolas" w:eastAsia="Times New Roman" w:hAnsi="Consolas" w:cs="Consolas"/>
          <w:color w:val="000000"/>
          <w:sz w:val="20"/>
          <w:szCs w:val="20"/>
          <w:lang w:eastAsia="en-CA"/>
        </w:rPr>
        <w:t>corr</w:t>
      </w:r>
      <w:proofErr w:type="spellEnd"/>
      <w:proofErr w:type="gramEnd"/>
      <w:r w:rsidRPr="00FE4262">
        <w:rPr>
          <w:rFonts w:ascii="Consolas" w:eastAsia="Times New Roman" w:hAnsi="Consolas" w:cs="Consolas"/>
          <w:color w:val="666600"/>
          <w:sz w:val="20"/>
          <w:szCs w:val="20"/>
          <w:lang w:eastAsia="en-CA"/>
        </w:rPr>
        <w:t>:</w:t>
      </w:r>
      <w:r w:rsidRPr="00FE4262">
        <w:rPr>
          <w:rFonts w:ascii="Consolas" w:eastAsia="Times New Roman" w:hAnsi="Consolas" w:cs="Consolas"/>
          <w:color w:val="000000"/>
          <w:sz w:val="20"/>
          <w:szCs w:val="20"/>
          <w:lang w:eastAsia="en-CA"/>
        </w:rPr>
        <w:t xml:space="preserve">  </w:t>
      </w:r>
      <w:r w:rsidRPr="00FE4262">
        <w:rPr>
          <w:rFonts w:ascii="Consolas" w:eastAsia="Times New Roman" w:hAnsi="Consolas" w:cs="Consolas"/>
          <w:color w:val="006666"/>
          <w:sz w:val="20"/>
          <w:szCs w:val="20"/>
          <w:lang w:eastAsia="en-CA"/>
        </w:rPr>
        <w:t>0.713271128055</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r w:rsidRPr="00FE4262">
        <w:rPr>
          <w:rFonts w:ascii="Consolas" w:eastAsia="Times New Roman" w:hAnsi="Consolas" w:cs="Consolas"/>
          <w:color w:val="660066"/>
          <w:sz w:val="20"/>
          <w:szCs w:val="20"/>
          <w:lang w:eastAsia="en-CA"/>
        </w:rPr>
        <w:t>Out</w:t>
      </w:r>
      <w:r w:rsidRPr="00FE4262">
        <w:rPr>
          <w:rFonts w:ascii="Consolas" w:eastAsia="Times New Roman" w:hAnsi="Consolas" w:cs="Consolas"/>
          <w:color w:val="000000"/>
          <w:sz w:val="20"/>
          <w:szCs w:val="20"/>
          <w:lang w:eastAsia="en-CA"/>
        </w:rPr>
        <w:t xml:space="preserve"> of sample results</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r w:rsidRPr="00FE4262">
        <w:rPr>
          <w:rFonts w:ascii="Consolas" w:eastAsia="Times New Roman" w:hAnsi="Consolas" w:cs="Consolas"/>
          <w:color w:val="000000"/>
          <w:sz w:val="20"/>
          <w:szCs w:val="20"/>
          <w:lang w:eastAsia="en-CA"/>
        </w:rPr>
        <w:t>RMSE</w:t>
      </w:r>
      <w:r w:rsidRPr="00FE4262">
        <w:rPr>
          <w:rFonts w:ascii="Consolas" w:eastAsia="Times New Roman" w:hAnsi="Consolas" w:cs="Consolas"/>
          <w:color w:val="666600"/>
          <w:sz w:val="20"/>
          <w:szCs w:val="20"/>
          <w:lang w:eastAsia="en-CA"/>
        </w:rPr>
        <w:t>:</w:t>
      </w:r>
      <w:r w:rsidRPr="00FE4262">
        <w:rPr>
          <w:rFonts w:ascii="Consolas" w:eastAsia="Times New Roman" w:hAnsi="Consolas" w:cs="Consolas"/>
          <w:color w:val="000000"/>
          <w:sz w:val="20"/>
          <w:szCs w:val="20"/>
          <w:lang w:eastAsia="en-CA"/>
        </w:rPr>
        <w:t xml:space="preserve">  </w:t>
      </w:r>
      <w:r w:rsidRPr="00FE4262">
        <w:rPr>
          <w:rFonts w:ascii="Consolas" w:eastAsia="Times New Roman" w:hAnsi="Consolas" w:cs="Consolas"/>
          <w:color w:val="006666"/>
          <w:sz w:val="20"/>
          <w:szCs w:val="20"/>
          <w:lang w:eastAsia="en-CA"/>
        </w:rPr>
        <w:t>0.0280231002327</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000000"/>
          <w:sz w:val="20"/>
          <w:szCs w:val="20"/>
          <w:lang w:eastAsia="en-CA"/>
        </w:rPr>
      </w:pPr>
      <w:proofErr w:type="spellStart"/>
      <w:proofErr w:type="gramStart"/>
      <w:r w:rsidRPr="00FE4262">
        <w:rPr>
          <w:rFonts w:ascii="Consolas" w:eastAsia="Times New Roman" w:hAnsi="Consolas" w:cs="Consolas"/>
          <w:color w:val="000000"/>
          <w:sz w:val="20"/>
          <w:szCs w:val="20"/>
          <w:lang w:eastAsia="en-CA"/>
        </w:rPr>
        <w:t>corr</w:t>
      </w:r>
      <w:proofErr w:type="spellEnd"/>
      <w:proofErr w:type="gramEnd"/>
      <w:r w:rsidRPr="00FE4262">
        <w:rPr>
          <w:rFonts w:ascii="Consolas" w:eastAsia="Times New Roman" w:hAnsi="Consolas" w:cs="Consolas"/>
          <w:color w:val="666600"/>
          <w:sz w:val="20"/>
          <w:szCs w:val="20"/>
          <w:lang w:eastAsia="en-CA"/>
        </w:rPr>
        <w:t>:</w:t>
      </w:r>
      <w:r w:rsidRPr="00FE4262">
        <w:rPr>
          <w:rFonts w:ascii="Consolas" w:eastAsia="Times New Roman" w:hAnsi="Consolas" w:cs="Consolas"/>
          <w:color w:val="000000"/>
          <w:sz w:val="20"/>
          <w:szCs w:val="20"/>
          <w:lang w:eastAsia="en-CA"/>
        </w:rPr>
        <w:t xml:space="preserve">  </w:t>
      </w:r>
      <w:r w:rsidRPr="00FE4262">
        <w:rPr>
          <w:rFonts w:ascii="Consolas" w:eastAsia="Times New Roman" w:hAnsi="Consolas" w:cs="Consolas"/>
          <w:color w:val="006666"/>
          <w:sz w:val="20"/>
          <w:szCs w:val="20"/>
          <w:lang w:eastAsia="en-CA"/>
        </w:rPr>
        <w:t>0.112257039356</w:t>
      </w:r>
    </w:p>
    <w:p w:rsidR="00FE4262" w:rsidRPr="00FE4262" w:rsidRDefault="00FE4262" w:rsidP="00FE426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270" w:right="270"/>
        <w:rPr>
          <w:rFonts w:ascii="Consolas" w:eastAsia="Times New Roman" w:hAnsi="Consolas" w:cs="Consolas"/>
          <w:color w:val="333333"/>
          <w:sz w:val="20"/>
          <w:szCs w:val="20"/>
          <w:lang w:eastAsia="en-CA"/>
        </w:rPr>
      </w:pPr>
      <w:r w:rsidRPr="00FE4262">
        <w:rPr>
          <w:rFonts w:ascii="Consolas" w:eastAsia="Times New Roman" w:hAnsi="Consolas" w:cs="Consolas"/>
          <w:color w:val="660066"/>
          <w:sz w:val="20"/>
          <w:szCs w:val="20"/>
          <w:lang w:eastAsia="en-CA"/>
        </w:rPr>
        <w:t>Time</w:t>
      </w:r>
      <w:r w:rsidRPr="00FE4262">
        <w:rPr>
          <w:rFonts w:ascii="Consolas" w:eastAsia="Times New Roman" w:hAnsi="Consolas" w:cs="Consolas"/>
          <w:color w:val="000000"/>
          <w:sz w:val="20"/>
          <w:szCs w:val="20"/>
          <w:lang w:eastAsia="en-CA"/>
        </w:rPr>
        <w:t xml:space="preserve"> to execute </w:t>
      </w:r>
      <w:r w:rsidRPr="00FE4262">
        <w:rPr>
          <w:rFonts w:ascii="Consolas" w:eastAsia="Times New Roman" w:hAnsi="Consolas" w:cs="Consolas"/>
          <w:color w:val="660066"/>
          <w:sz w:val="20"/>
          <w:szCs w:val="20"/>
          <w:lang w:eastAsia="en-CA"/>
        </w:rPr>
        <w:t>Bagging</w:t>
      </w:r>
      <w:r w:rsidRPr="00FE4262">
        <w:rPr>
          <w:rFonts w:ascii="Consolas" w:eastAsia="Times New Roman" w:hAnsi="Consolas" w:cs="Consolas"/>
          <w:color w:val="000000"/>
          <w:sz w:val="20"/>
          <w:szCs w:val="20"/>
          <w:lang w:eastAsia="en-CA"/>
        </w:rPr>
        <w:t xml:space="preserve"> without </w:t>
      </w:r>
      <w:r w:rsidRPr="00FE4262">
        <w:rPr>
          <w:rFonts w:ascii="Consolas" w:eastAsia="Times New Roman" w:hAnsi="Consolas" w:cs="Consolas"/>
          <w:color w:val="660066"/>
          <w:sz w:val="20"/>
          <w:szCs w:val="20"/>
          <w:lang w:eastAsia="en-CA"/>
        </w:rPr>
        <w:t>Boosting</w:t>
      </w:r>
      <w:r w:rsidRPr="00FE4262">
        <w:rPr>
          <w:rFonts w:ascii="Consolas" w:eastAsia="Times New Roman" w:hAnsi="Consolas" w:cs="Consolas"/>
          <w:color w:val="000000"/>
          <w:sz w:val="20"/>
          <w:szCs w:val="20"/>
          <w:lang w:eastAsia="en-CA"/>
        </w:rPr>
        <w:t xml:space="preserve"> </w:t>
      </w:r>
      <w:r w:rsidRPr="00FE4262">
        <w:rPr>
          <w:rFonts w:ascii="Consolas" w:eastAsia="Times New Roman" w:hAnsi="Consolas" w:cs="Consolas"/>
          <w:color w:val="666600"/>
          <w:sz w:val="20"/>
          <w:szCs w:val="20"/>
          <w:lang w:eastAsia="en-CA"/>
        </w:rPr>
        <w:t>(</w:t>
      </w:r>
      <w:r w:rsidRPr="00FE4262">
        <w:rPr>
          <w:rFonts w:ascii="Consolas" w:eastAsia="Times New Roman" w:hAnsi="Consolas" w:cs="Consolas"/>
          <w:color w:val="000088"/>
          <w:sz w:val="20"/>
          <w:szCs w:val="20"/>
          <w:lang w:eastAsia="en-CA"/>
        </w:rPr>
        <w:t>with</w:t>
      </w:r>
      <w:r w:rsidRPr="00FE4262">
        <w:rPr>
          <w:rFonts w:ascii="Consolas" w:eastAsia="Times New Roman" w:hAnsi="Consolas" w:cs="Consolas"/>
          <w:color w:val="000000"/>
          <w:sz w:val="20"/>
          <w:szCs w:val="20"/>
          <w:lang w:eastAsia="en-CA"/>
        </w:rPr>
        <w:t xml:space="preserve"> KNN</w:t>
      </w:r>
      <w:r w:rsidRPr="00FE4262">
        <w:rPr>
          <w:rFonts w:ascii="Consolas" w:eastAsia="Times New Roman" w:hAnsi="Consolas" w:cs="Consolas"/>
          <w:color w:val="666600"/>
          <w:sz w:val="20"/>
          <w:szCs w:val="20"/>
          <w:lang w:eastAsia="en-CA"/>
        </w:rPr>
        <w:t>):</w:t>
      </w:r>
      <w:r w:rsidRPr="00FE4262">
        <w:rPr>
          <w:rFonts w:ascii="Consolas" w:eastAsia="Times New Roman" w:hAnsi="Consolas" w:cs="Consolas"/>
          <w:color w:val="000000"/>
          <w:sz w:val="20"/>
          <w:szCs w:val="20"/>
          <w:lang w:eastAsia="en-CA"/>
        </w:rPr>
        <w:t xml:space="preserve"> </w:t>
      </w:r>
      <w:r w:rsidRPr="00FE4262">
        <w:rPr>
          <w:rFonts w:ascii="Consolas" w:eastAsia="Times New Roman" w:hAnsi="Consolas" w:cs="Consolas"/>
          <w:color w:val="006666"/>
          <w:sz w:val="20"/>
          <w:szCs w:val="20"/>
          <w:lang w:eastAsia="en-CA"/>
        </w:rPr>
        <w:t>186.44299984</w:t>
      </w:r>
    </w:p>
    <w:p w:rsidR="00FE4262" w:rsidRPr="00FE4262" w:rsidRDefault="00FE4262" w:rsidP="00FE4262">
      <w:pPr>
        <w:shd w:val="clear" w:color="auto" w:fill="EAEFF4"/>
        <w:spacing w:after="150" w:line="244" w:lineRule="atLeast"/>
        <w:rPr>
          <w:rFonts w:ascii="Helvetica" w:eastAsia="Times New Roman" w:hAnsi="Helvetica" w:cs="Helvetica"/>
          <w:color w:val="333333"/>
          <w:sz w:val="20"/>
          <w:szCs w:val="20"/>
          <w:lang w:eastAsia="en-CA"/>
        </w:rPr>
      </w:pPr>
      <w:r>
        <w:rPr>
          <w:rFonts w:ascii="Helvetica" w:eastAsia="Times New Roman" w:hAnsi="Helvetica" w:cs="Helvetica"/>
          <w:color w:val="333333"/>
          <w:sz w:val="20"/>
          <w:szCs w:val="20"/>
          <w:lang w:eastAsia="en-CA"/>
        </w:rPr>
        <w:t xml:space="preserve">Balch: </w:t>
      </w:r>
      <w:r w:rsidRPr="00FE4262">
        <w:rPr>
          <w:rFonts w:ascii="Helvetica" w:eastAsia="Times New Roman" w:hAnsi="Helvetica" w:cs="Helvetica"/>
          <w:color w:val="333333"/>
          <w:sz w:val="20"/>
          <w:szCs w:val="20"/>
          <w:lang w:eastAsia="en-CA"/>
        </w:rPr>
        <w:t>what are your features?</w:t>
      </w:r>
    </w:p>
    <w:p w:rsidR="00C42108" w:rsidRDefault="00682DE6">
      <w:pPr>
        <w:rPr>
          <w:rFonts w:ascii="Helvetica" w:hAnsi="Helvetica" w:cs="Helvetica"/>
          <w:color w:val="333333"/>
          <w:sz w:val="20"/>
          <w:szCs w:val="20"/>
          <w:shd w:val="clear" w:color="auto" w:fill="EEEEEE"/>
        </w:rPr>
      </w:pPr>
      <w:r>
        <w:rPr>
          <w:rFonts w:ascii="Helvetica" w:hAnsi="Helvetica" w:cs="Helvetica"/>
          <w:color w:val="333333"/>
          <w:sz w:val="20"/>
          <w:szCs w:val="20"/>
          <w:shd w:val="clear" w:color="auto" w:fill="EEEEEE"/>
        </w:rPr>
        <w:t>Would you expect out of sample to be the same or different than in sample for ML4T-399?  What about IBM?  If you have different expectations for the two, why?</w:t>
      </w:r>
    </w:p>
    <w:p w:rsidR="00682DE6" w:rsidRDefault="00682DE6">
      <w:r>
        <w:rPr>
          <w:rStyle w:val="apple-converted-space"/>
          <w:rFonts w:ascii="Helvetica" w:hAnsi="Helvetica" w:cs="Helvetica"/>
          <w:color w:val="333333"/>
          <w:sz w:val="20"/>
          <w:szCs w:val="20"/>
          <w:shd w:val="clear" w:color="auto" w:fill="EEEEEE"/>
        </w:rPr>
        <w:t> </w:t>
      </w:r>
      <w:proofErr w:type="gramStart"/>
      <w:r>
        <w:rPr>
          <w:rFonts w:ascii="Helvetica" w:hAnsi="Helvetica" w:cs="Helvetica"/>
          <w:color w:val="333333"/>
          <w:sz w:val="20"/>
          <w:szCs w:val="20"/>
          <w:shd w:val="clear" w:color="auto" w:fill="EEEEEE"/>
        </w:rPr>
        <w:t>correlation</w:t>
      </w:r>
      <w:proofErr w:type="gramEnd"/>
      <w:r>
        <w:rPr>
          <w:rFonts w:ascii="Helvetica" w:hAnsi="Helvetica" w:cs="Helvetica"/>
          <w:color w:val="333333"/>
          <w:sz w:val="20"/>
          <w:szCs w:val="20"/>
          <w:shd w:val="clear" w:color="auto" w:fill="EEEEEE"/>
        </w:rPr>
        <w:t xml:space="preserve"> &gt; 0.12 is excellent.</w:t>
      </w:r>
    </w:p>
    <w:sectPr w:rsidR="00682DE6" w:rsidSect="00452A2C">
      <w:type w:val="continuous"/>
      <w:pgSz w:w="12240" w:h="15840" w:code="1"/>
      <w:pgMar w:top="1440" w:right="1800" w:bottom="1440" w:left="1800"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drawingGridHorizontalSpacing w:val="110"/>
  <w:displayHorizontalDrawingGridEvery w:val="2"/>
  <w:displayVerticalDrawingGridEvery w:val="2"/>
  <w:characterSpacingControl w:val="doNotCompress"/>
  <w:compat/>
  <w:rsids>
    <w:rsidRoot w:val="00017A1B"/>
    <w:rsid w:val="00003BEA"/>
    <w:rsid w:val="00005886"/>
    <w:rsid w:val="000068BD"/>
    <w:rsid w:val="000079D1"/>
    <w:rsid w:val="00010EF8"/>
    <w:rsid w:val="00010F08"/>
    <w:rsid w:val="00012949"/>
    <w:rsid w:val="00013604"/>
    <w:rsid w:val="00013634"/>
    <w:rsid w:val="0001483D"/>
    <w:rsid w:val="000156D7"/>
    <w:rsid w:val="0001573E"/>
    <w:rsid w:val="000168E9"/>
    <w:rsid w:val="000171A9"/>
    <w:rsid w:val="00017A1B"/>
    <w:rsid w:val="000214D0"/>
    <w:rsid w:val="00021E73"/>
    <w:rsid w:val="00022305"/>
    <w:rsid w:val="00022551"/>
    <w:rsid w:val="0002412C"/>
    <w:rsid w:val="000246D6"/>
    <w:rsid w:val="000250F9"/>
    <w:rsid w:val="00025288"/>
    <w:rsid w:val="00026427"/>
    <w:rsid w:val="00026B2C"/>
    <w:rsid w:val="000307C3"/>
    <w:rsid w:val="000313C3"/>
    <w:rsid w:val="00031428"/>
    <w:rsid w:val="00032194"/>
    <w:rsid w:val="00033199"/>
    <w:rsid w:val="000338DA"/>
    <w:rsid w:val="00034EE3"/>
    <w:rsid w:val="000361A9"/>
    <w:rsid w:val="00036231"/>
    <w:rsid w:val="000374F4"/>
    <w:rsid w:val="00037C7B"/>
    <w:rsid w:val="00040064"/>
    <w:rsid w:val="0004009D"/>
    <w:rsid w:val="00041A34"/>
    <w:rsid w:val="00041B5D"/>
    <w:rsid w:val="000433AF"/>
    <w:rsid w:val="000444F0"/>
    <w:rsid w:val="00047174"/>
    <w:rsid w:val="00047B3C"/>
    <w:rsid w:val="000533E4"/>
    <w:rsid w:val="00054CEF"/>
    <w:rsid w:val="00055CF8"/>
    <w:rsid w:val="000571FE"/>
    <w:rsid w:val="0005735E"/>
    <w:rsid w:val="000573FC"/>
    <w:rsid w:val="00057450"/>
    <w:rsid w:val="00060B31"/>
    <w:rsid w:val="00061749"/>
    <w:rsid w:val="000624BA"/>
    <w:rsid w:val="00063E65"/>
    <w:rsid w:val="00064BCC"/>
    <w:rsid w:val="00066CAC"/>
    <w:rsid w:val="00066FD2"/>
    <w:rsid w:val="000673E9"/>
    <w:rsid w:val="000711C3"/>
    <w:rsid w:val="00071354"/>
    <w:rsid w:val="000738C6"/>
    <w:rsid w:val="00074671"/>
    <w:rsid w:val="000755AD"/>
    <w:rsid w:val="0007642D"/>
    <w:rsid w:val="00076F6A"/>
    <w:rsid w:val="00080D05"/>
    <w:rsid w:val="00080EF0"/>
    <w:rsid w:val="0008117A"/>
    <w:rsid w:val="00081398"/>
    <w:rsid w:val="00084B7A"/>
    <w:rsid w:val="0008576F"/>
    <w:rsid w:val="0008733E"/>
    <w:rsid w:val="0009073F"/>
    <w:rsid w:val="00091AB2"/>
    <w:rsid w:val="00091D9E"/>
    <w:rsid w:val="0009263B"/>
    <w:rsid w:val="00092CEF"/>
    <w:rsid w:val="00092F03"/>
    <w:rsid w:val="0009496E"/>
    <w:rsid w:val="000958D6"/>
    <w:rsid w:val="0009780D"/>
    <w:rsid w:val="000A0691"/>
    <w:rsid w:val="000A1E30"/>
    <w:rsid w:val="000A2F07"/>
    <w:rsid w:val="000A32B5"/>
    <w:rsid w:val="000A33FB"/>
    <w:rsid w:val="000A3C25"/>
    <w:rsid w:val="000A3E6A"/>
    <w:rsid w:val="000A4401"/>
    <w:rsid w:val="000A6998"/>
    <w:rsid w:val="000A6FCA"/>
    <w:rsid w:val="000A7538"/>
    <w:rsid w:val="000B00F8"/>
    <w:rsid w:val="000B1727"/>
    <w:rsid w:val="000B1F2A"/>
    <w:rsid w:val="000B2164"/>
    <w:rsid w:val="000B30AC"/>
    <w:rsid w:val="000B3C80"/>
    <w:rsid w:val="000B4808"/>
    <w:rsid w:val="000B4D36"/>
    <w:rsid w:val="000B5A74"/>
    <w:rsid w:val="000B6F9A"/>
    <w:rsid w:val="000B73BA"/>
    <w:rsid w:val="000B787E"/>
    <w:rsid w:val="000B7C3C"/>
    <w:rsid w:val="000B7D15"/>
    <w:rsid w:val="000C0A91"/>
    <w:rsid w:val="000C1C11"/>
    <w:rsid w:val="000C1F1F"/>
    <w:rsid w:val="000C2069"/>
    <w:rsid w:val="000C2D1F"/>
    <w:rsid w:val="000C542D"/>
    <w:rsid w:val="000C565C"/>
    <w:rsid w:val="000C7618"/>
    <w:rsid w:val="000C7646"/>
    <w:rsid w:val="000C76C7"/>
    <w:rsid w:val="000D0689"/>
    <w:rsid w:val="000D1307"/>
    <w:rsid w:val="000D1393"/>
    <w:rsid w:val="000D3A82"/>
    <w:rsid w:val="000D4439"/>
    <w:rsid w:val="000D49D5"/>
    <w:rsid w:val="000D625A"/>
    <w:rsid w:val="000D7953"/>
    <w:rsid w:val="000E09B9"/>
    <w:rsid w:val="000E14B0"/>
    <w:rsid w:val="000E1B9B"/>
    <w:rsid w:val="000E2421"/>
    <w:rsid w:val="000E242E"/>
    <w:rsid w:val="000E383A"/>
    <w:rsid w:val="000E4E8D"/>
    <w:rsid w:val="000E544D"/>
    <w:rsid w:val="000E75DA"/>
    <w:rsid w:val="000F03A6"/>
    <w:rsid w:val="000F0862"/>
    <w:rsid w:val="000F11AC"/>
    <w:rsid w:val="000F1817"/>
    <w:rsid w:val="000F1F2A"/>
    <w:rsid w:val="000F2272"/>
    <w:rsid w:val="000F35F3"/>
    <w:rsid w:val="000F36AB"/>
    <w:rsid w:val="000F382E"/>
    <w:rsid w:val="000F4C1C"/>
    <w:rsid w:val="000F5267"/>
    <w:rsid w:val="000F5535"/>
    <w:rsid w:val="000F5DF3"/>
    <w:rsid w:val="000F6F13"/>
    <w:rsid w:val="000F7A58"/>
    <w:rsid w:val="0010014A"/>
    <w:rsid w:val="001002A2"/>
    <w:rsid w:val="0010205A"/>
    <w:rsid w:val="001034EB"/>
    <w:rsid w:val="001044AE"/>
    <w:rsid w:val="00104824"/>
    <w:rsid w:val="00104F01"/>
    <w:rsid w:val="0010504B"/>
    <w:rsid w:val="00106405"/>
    <w:rsid w:val="00106B77"/>
    <w:rsid w:val="00106D48"/>
    <w:rsid w:val="00107BAF"/>
    <w:rsid w:val="0011031E"/>
    <w:rsid w:val="0011059D"/>
    <w:rsid w:val="00110ADA"/>
    <w:rsid w:val="00111382"/>
    <w:rsid w:val="00111804"/>
    <w:rsid w:val="0011186B"/>
    <w:rsid w:val="00111D4D"/>
    <w:rsid w:val="00111ED3"/>
    <w:rsid w:val="00112AE2"/>
    <w:rsid w:val="00112B70"/>
    <w:rsid w:val="00112CA2"/>
    <w:rsid w:val="0011318C"/>
    <w:rsid w:val="00113932"/>
    <w:rsid w:val="001147F9"/>
    <w:rsid w:val="0011596C"/>
    <w:rsid w:val="00116E46"/>
    <w:rsid w:val="001174D8"/>
    <w:rsid w:val="00121038"/>
    <w:rsid w:val="0012145A"/>
    <w:rsid w:val="00121766"/>
    <w:rsid w:val="00121F23"/>
    <w:rsid w:val="00122E64"/>
    <w:rsid w:val="001232F4"/>
    <w:rsid w:val="001245E4"/>
    <w:rsid w:val="0012702A"/>
    <w:rsid w:val="001271A1"/>
    <w:rsid w:val="0013210C"/>
    <w:rsid w:val="00132672"/>
    <w:rsid w:val="00132BC9"/>
    <w:rsid w:val="001343D0"/>
    <w:rsid w:val="0014097C"/>
    <w:rsid w:val="00140B67"/>
    <w:rsid w:val="00141758"/>
    <w:rsid w:val="00144346"/>
    <w:rsid w:val="00144A10"/>
    <w:rsid w:val="00145978"/>
    <w:rsid w:val="00145CD3"/>
    <w:rsid w:val="00147DA8"/>
    <w:rsid w:val="0015050E"/>
    <w:rsid w:val="00151021"/>
    <w:rsid w:val="00151C96"/>
    <w:rsid w:val="00151D0A"/>
    <w:rsid w:val="00151D3F"/>
    <w:rsid w:val="00152E67"/>
    <w:rsid w:val="001539FE"/>
    <w:rsid w:val="00153A6A"/>
    <w:rsid w:val="00153CAC"/>
    <w:rsid w:val="001557EE"/>
    <w:rsid w:val="001579DF"/>
    <w:rsid w:val="00157E4F"/>
    <w:rsid w:val="0016055E"/>
    <w:rsid w:val="00160E82"/>
    <w:rsid w:val="00162530"/>
    <w:rsid w:val="0016291B"/>
    <w:rsid w:val="00163361"/>
    <w:rsid w:val="00164536"/>
    <w:rsid w:val="0016489B"/>
    <w:rsid w:val="001653EC"/>
    <w:rsid w:val="00165B82"/>
    <w:rsid w:val="0016768F"/>
    <w:rsid w:val="001677E9"/>
    <w:rsid w:val="00167917"/>
    <w:rsid w:val="001702FD"/>
    <w:rsid w:val="00170FCF"/>
    <w:rsid w:val="00171EDE"/>
    <w:rsid w:val="001721BC"/>
    <w:rsid w:val="001734CB"/>
    <w:rsid w:val="00174C2B"/>
    <w:rsid w:val="00176521"/>
    <w:rsid w:val="0017741A"/>
    <w:rsid w:val="001804AC"/>
    <w:rsid w:val="00181F2F"/>
    <w:rsid w:val="00182328"/>
    <w:rsid w:val="0018241A"/>
    <w:rsid w:val="00182541"/>
    <w:rsid w:val="00183395"/>
    <w:rsid w:val="0018401C"/>
    <w:rsid w:val="001845C1"/>
    <w:rsid w:val="00185A90"/>
    <w:rsid w:val="00186D04"/>
    <w:rsid w:val="0018701B"/>
    <w:rsid w:val="00187ED9"/>
    <w:rsid w:val="001903B6"/>
    <w:rsid w:val="00190E75"/>
    <w:rsid w:val="0019133A"/>
    <w:rsid w:val="00191F86"/>
    <w:rsid w:val="001922DE"/>
    <w:rsid w:val="0019267C"/>
    <w:rsid w:val="0019310A"/>
    <w:rsid w:val="001932D9"/>
    <w:rsid w:val="00193D3B"/>
    <w:rsid w:val="00194212"/>
    <w:rsid w:val="00196775"/>
    <w:rsid w:val="00196938"/>
    <w:rsid w:val="001A0452"/>
    <w:rsid w:val="001A14DF"/>
    <w:rsid w:val="001A192E"/>
    <w:rsid w:val="001A2EA6"/>
    <w:rsid w:val="001A30B3"/>
    <w:rsid w:val="001A3113"/>
    <w:rsid w:val="001A31A0"/>
    <w:rsid w:val="001A3987"/>
    <w:rsid w:val="001A3EF5"/>
    <w:rsid w:val="001A5027"/>
    <w:rsid w:val="001A6033"/>
    <w:rsid w:val="001A6111"/>
    <w:rsid w:val="001A6815"/>
    <w:rsid w:val="001A6C9C"/>
    <w:rsid w:val="001B0732"/>
    <w:rsid w:val="001B10F5"/>
    <w:rsid w:val="001B1A12"/>
    <w:rsid w:val="001B1A99"/>
    <w:rsid w:val="001B1B0C"/>
    <w:rsid w:val="001B2F87"/>
    <w:rsid w:val="001B3EF4"/>
    <w:rsid w:val="001B468C"/>
    <w:rsid w:val="001B5DA0"/>
    <w:rsid w:val="001B60AC"/>
    <w:rsid w:val="001B6121"/>
    <w:rsid w:val="001B6DDA"/>
    <w:rsid w:val="001B7B3D"/>
    <w:rsid w:val="001C0951"/>
    <w:rsid w:val="001C14FF"/>
    <w:rsid w:val="001C2A54"/>
    <w:rsid w:val="001C32D8"/>
    <w:rsid w:val="001C3D59"/>
    <w:rsid w:val="001C41BD"/>
    <w:rsid w:val="001C5C28"/>
    <w:rsid w:val="001C63AC"/>
    <w:rsid w:val="001C6DE8"/>
    <w:rsid w:val="001C757F"/>
    <w:rsid w:val="001D0F53"/>
    <w:rsid w:val="001D0F98"/>
    <w:rsid w:val="001D1466"/>
    <w:rsid w:val="001D1CF5"/>
    <w:rsid w:val="001D2898"/>
    <w:rsid w:val="001D296B"/>
    <w:rsid w:val="001D32B7"/>
    <w:rsid w:val="001D3B06"/>
    <w:rsid w:val="001D405A"/>
    <w:rsid w:val="001D4B89"/>
    <w:rsid w:val="001D5D65"/>
    <w:rsid w:val="001D5E03"/>
    <w:rsid w:val="001D5F11"/>
    <w:rsid w:val="001D6179"/>
    <w:rsid w:val="001D63EE"/>
    <w:rsid w:val="001D75CE"/>
    <w:rsid w:val="001E0632"/>
    <w:rsid w:val="001E0BB1"/>
    <w:rsid w:val="001E0F55"/>
    <w:rsid w:val="001E1478"/>
    <w:rsid w:val="001E15F6"/>
    <w:rsid w:val="001E16FD"/>
    <w:rsid w:val="001E1A82"/>
    <w:rsid w:val="001E2D49"/>
    <w:rsid w:val="001E3188"/>
    <w:rsid w:val="001E3F8F"/>
    <w:rsid w:val="001E454C"/>
    <w:rsid w:val="001E59B6"/>
    <w:rsid w:val="001E5D07"/>
    <w:rsid w:val="001E61C1"/>
    <w:rsid w:val="001E72D6"/>
    <w:rsid w:val="001E7DF2"/>
    <w:rsid w:val="001F01D1"/>
    <w:rsid w:val="001F07AF"/>
    <w:rsid w:val="001F1C44"/>
    <w:rsid w:val="001F2233"/>
    <w:rsid w:val="001F26F1"/>
    <w:rsid w:val="001F34CA"/>
    <w:rsid w:val="001F370A"/>
    <w:rsid w:val="001F4243"/>
    <w:rsid w:val="001F43E5"/>
    <w:rsid w:val="001F4BA6"/>
    <w:rsid w:val="001F4D17"/>
    <w:rsid w:val="001F62D4"/>
    <w:rsid w:val="001F72D6"/>
    <w:rsid w:val="001F758B"/>
    <w:rsid w:val="002004BC"/>
    <w:rsid w:val="00201CA2"/>
    <w:rsid w:val="00201FC8"/>
    <w:rsid w:val="00203565"/>
    <w:rsid w:val="0020443A"/>
    <w:rsid w:val="0020471A"/>
    <w:rsid w:val="00204D9E"/>
    <w:rsid w:val="002067E7"/>
    <w:rsid w:val="002102FC"/>
    <w:rsid w:val="00212538"/>
    <w:rsid w:val="002129CA"/>
    <w:rsid w:val="00213D69"/>
    <w:rsid w:val="00214B0E"/>
    <w:rsid w:val="00214FE7"/>
    <w:rsid w:val="00215647"/>
    <w:rsid w:val="0021591D"/>
    <w:rsid w:val="00217F43"/>
    <w:rsid w:val="00220E2A"/>
    <w:rsid w:val="0022133D"/>
    <w:rsid w:val="0022145D"/>
    <w:rsid w:val="00221EE6"/>
    <w:rsid w:val="00223269"/>
    <w:rsid w:val="002233AE"/>
    <w:rsid w:val="0022404C"/>
    <w:rsid w:val="0022465E"/>
    <w:rsid w:val="002249B5"/>
    <w:rsid w:val="00224A5F"/>
    <w:rsid w:val="00224E7E"/>
    <w:rsid w:val="00225599"/>
    <w:rsid w:val="00225CB9"/>
    <w:rsid w:val="0022623C"/>
    <w:rsid w:val="002269C0"/>
    <w:rsid w:val="0022786A"/>
    <w:rsid w:val="0022798F"/>
    <w:rsid w:val="002302D9"/>
    <w:rsid w:val="0023329F"/>
    <w:rsid w:val="00233588"/>
    <w:rsid w:val="002335E0"/>
    <w:rsid w:val="0023360D"/>
    <w:rsid w:val="0023372F"/>
    <w:rsid w:val="0023477F"/>
    <w:rsid w:val="002355AF"/>
    <w:rsid w:val="00236714"/>
    <w:rsid w:val="002410CC"/>
    <w:rsid w:val="00241A10"/>
    <w:rsid w:val="00241D3C"/>
    <w:rsid w:val="00241DF3"/>
    <w:rsid w:val="00242AE6"/>
    <w:rsid w:val="00244148"/>
    <w:rsid w:val="00244609"/>
    <w:rsid w:val="0024461C"/>
    <w:rsid w:val="00244690"/>
    <w:rsid w:val="002448FD"/>
    <w:rsid w:val="00245068"/>
    <w:rsid w:val="002452F8"/>
    <w:rsid w:val="00245466"/>
    <w:rsid w:val="0024625F"/>
    <w:rsid w:val="00247700"/>
    <w:rsid w:val="00247DF8"/>
    <w:rsid w:val="0025068B"/>
    <w:rsid w:val="00250C6E"/>
    <w:rsid w:val="0025119E"/>
    <w:rsid w:val="00251AEE"/>
    <w:rsid w:val="00251DC9"/>
    <w:rsid w:val="00252955"/>
    <w:rsid w:val="00252B25"/>
    <w:rsid w:val="0025385A"/>
    <w:rsid w:val="002552BC"/>
    <w:rsid w:val="00255926"/>
    <w:rsid w:val="00256FD5"/>
    <w:rsid w:val="002601A0"/>
    <w:rsid w:val="002608F8"/>
    <w:rsid w:val="002609B7"/>
    <w:rsid w:val="002622C9"/>
    <w:rsid w:val="002652F8"/>
    <w:rsid w:val="0026571A"/>
    <w:rsid w:val="002657E4"/>
    <w:rsid w:val="002661D6"/>
    <w:rsid w:val="0026641C"/>
    <w:rsid w:val="00266D9C"/>
    <w:rsid w:val="00266EC5"/>
    <w:rsid w:val="0026707D"/>
    <w:rsid w:val="00267790"/>
    <w:rsid w:val="00267944"/>
    <w:rsid w:val="00270841"/>
    <w:rsid w:val="00271198"/>
    <w:rsid w:val="0027156F"/>
    <w:rsid w:val="0027189E"/>
    <w:rsid w:val="00272117"/>
    <w:rsid w:val="002722D0"/>
    <w:rsid w:val="00272731"/>
    <w:rsid w:val="00272864"/>
    <w:rsid w:val="002739C1"/>
    <w:rsid w:val="00273D60"/>
    <w:rsid w:val="002744A9"/>
    <w:rsid w:val="002747E8"/>
    <w:rsid w:val="0027575B"/>
    <w:rsid w:val="00275AC6"/>
    <w:rsid w:val="00275AF2"/>
    <w:rsid w:val="0027611B"/>
    <w:rsid w:val="00276CC0"/>
    <w:rsid w:val="00277B40"/>
    <w:rsid w:val="00280318"/>
    <w:rsid w:val="0028085D"/>
    <w:rsid w:val="00280BC1"/>
    <w:rsid w:val="0028103F"/>
    <w:rsid w:val="002811B4"/>
    <w:rsid w:val="00281580"/>
    <w:rsid w:val="00281969"/>
    <w:rsid w:val="00284759"/>
    <w:rsid w:val="00284B47"/>
    <w:rsid w:val="00285A60"/>
    <w:rsid w:val="00285A62"/>
    <w:rsid w:val="00285F27"/>
    <w:rsid w:val="00286216"/>
    <w:rsid w:val="0028668B"/>
    <w:rsid w:val="00286E31"/>
    <w:rsid w:val="0028754C"/>
    <w:rsid w:val="0029032D"/>
    <w:rsid w:val="00292E2D"/>
    <w:rsid w:val="002932AE"/>
    <w:rsid w:val="00293ADB"/>
    <w:rsid w:val="002946C7"/>
    <w:rsid w:val="00295138"/>
    <w:rsid w:val="00295301"/>
    <w:rsid w:val="002954E5"/>
    <w:rsid w:val="002975AB"/>
    <w:rsid w:val="002A00B5"/>
    <w:rsid w:val="002A0928"/>
    <w:rsid w:val="002A0EDD"/>
    <w:rsid w:val="002A10C9"/>
    <w:rsid w:val="002A1EC6"/>
    <w:rsid w:val="002A2020"/>
    <w:rsid w:val="002A35BB"/>
    <w:rsid w:val="002A371D"/>
    <w:rsid w:val="002A3EDF"/>
    <w:rsid w:val="002A44B5"/>
    <w:rsid w:val="002A4909"/>
    <w:rsid w:val="002A4BAC"/>
    <w:rsid w:val="002A56A1"/>
    <w:rsid w:val="002A6F2A"/>
    <w:rsid w:val="002A7D2D"/>
    <w:rsid w:val="002B02AF"/>
    <w:rsid w:val="002B047A"/>
    <w:rsid w:val="002B05C3"/>
    <w:rsid w:val="002B066B"/>
    <w:rsid w:val="002B101A"/>
    <w:rsid w:val="002B1423"/>
    <w:rsid w:val="002B2430"/>
    <w:rsid w:val="002B2860"/>
    <w:rsid w:val="002B3CFF"/>
    <w:rsid w:val="002B46DB"/>
    <w:rsid w:val="002B4922"/>
    <w:rsid w:val="002B533E"/>
    <w:rsid w:val="002B5CB2"/>
    <w:rsid w:val="002B669E"/>
    <w:rsid w:val="002B6CFE"/>
    <w:rsid w:val="002B6D7A"/>
    <w:rsid w:val="002B7EC2"/>
    <w:rsid w:val="002C0488"/>
    <w:rsid w:val="002C089C"/>
    <w:rsid w:val="002C3EDA"/>
    <w:rsid w:val="002C4321"/>
    <w:rsid w:val="002C438E"/>
    <w:rsid w:val="002C47BE"/>
    <w:rsid w:val="002C4AEA"/>
    <w:rsid w:val="002C4C53"/>
    <w:rsid w:val="002C57D0"/>
    <w:rsid w:val="002C5B87"/>
    <w:rsid w:val="002C5E34"/>
    <w:rsid w:val="002C603A"/>
    <w:rsid w:val="002D048F"/>
    <w:rsid w:val="002D0A02"/>
    <w:rsid w:val="002D1121"/>
    <w:rsid w:val="002D2F5E"/>
    <w:rsid w:val="002D3361"/>
    <w:rsid w:val="002D3D0A"/>
    <w:rsid w:val="002D470B"/>
    <w:rsid w:val="002D56BF"/>
    <w:rsid w:val="002D573B"/>
    <w:rsid w:val="002D719B"/>
    <w:rsid w:val="002D7397"/>
    <w:rsid w:val="002D74B4"/>
    <w:rsid w:val="002D7F94"/>
    <w:rsid w:val="002E14DF"/>
    <w:rsid w:val="002E3195"/>
    <w:rsid w:val="002E3B59"/>
    <w:rsid w:val="002E5218"/>
    <w:rsid w:val="002E5C9B"/>
    <w:rsid w:val="002E5EBD"/>
    <w:rsid w:val="002E6C2B"/>
    <w:rsid w:val="002F030B"/>
    <w:rsid w:val="002F08CE"/>
    <w:rsid w:val="002F0D69"/>
    <w:rsid w:val="002F0D79"/>
    <w:rsid w:val="002F10B2"/>
    <w:rsid w:val="002F141B"/>
    <w:rsid w:val="002F1AC0"/>
    <w:rsid w:val="002F1D29"/>
    <w:rsid w:val="002F30AE"/>
    <w:rsid w:val="002F36E3"/>
    <w:rsid w:val="002F36FA"/>
    <w:rsid w:val="002F5125"/>
    <w:rsid w:val="002F60B3"/>
    <w:rsid w:val="002F6264"/>
    <w:rsid w:val="002F6E4F"/>
    <w:rsid w:val="003001F1"/>
    <w:rsid w:val="0030338F"/>
    <w:rsid w:val="0030383E"/>
    <w:rsid w:val="00303C2C"/>
    <w:rsid w:val="00303F14"/>
    <w:rsid w:val="00304650"/>
    <w:rsid w:val="00304658"/>
    <w:rsid w:val="003052E4"/>
    <w:rsid w:val="00305575"/>
    <w:rsid w:val="00305B9D"/>
    <w:rsid w:val="0030685D"/>
    <w:rsid w:val="00306BE1"/>
    <w:rsid w:val="00306FAF"/>
    <w:rsid w:val="00307776"/>
    <w:rsid w:val="00311349"/>
    <w:rsid w:val="0031196C"/>
    <w:rsid w:val="00311C6B"/>
    <w:rsid w:val="00312611"/>
    <w:rsid w:val="0031326C"/>
    <w:rsid w:val="00313707"/>
    <w:rsid w:val="00313831"/>
    <w:rsid w:val="00314A41"/>
    <w:rsid w:val="003165D3"/>
    <w:rsid w:val="003176A7"/>
    <w:rsid w:val="003179F4"/>
    <w:rsid w:val="00317EB2"/>
    <w:rsid w:val="0032290E"/>
    <w:rsid w:val="00322F97"/>
    <w:rsid w:val="00323CE6"/>
    <w:rsid w:val="003244B8"/>
    <w:rsid w:val="00324C87"/>
    <w:rsid w:val="00324D3D"/>
    <w:rsid w:val="003260E7"/>
    <w:rsid w:val="0032626D"/>
    <w:rsid w:val="00326A0E"/>
    <w:rsid w:val="00327321"/>
    <w:rsid w:val="00330C6E"/>
    <w:rsid w:val="003311AC"/>
    <w:rsid w:val="00333160"/>
    <w:rsid w:val="00333EF1"/>
    <w:rsid w:val="003340B9"/>
    <w:rsid w:val="0033462D"/>
    <w:rsid w:val="0033624F"/>
    <w:rsid w:val="00336762"/>
    <w:rsid w:val="00336B2F"/>
    <w:rsid w:val="00340C4E"/>
    <w:rsid w:val="00341AF1"/>
    <w:rsid w:val="00341B27"/>
    <w:rsid w:val="0034233A"/>
    <w:rsid w:val="003427EA"/>
    <w:rsid w:val="003429B9"/>
    <w:rsid w:val="00342DFB"/>
    <w:rsid w:val="00342E16"/>
    <w:rsid w:val="0034323F"/>
    <w:rsid w:val="003436C1"/>
    <w:rsid w:val="00344603"/>
    <w:rsid w:val="003449CC"/>
    <w:rsid w:val="00344F34"/>
    <w:rsid w:val="003453FA"/>
    <w:rsid w:val="00345E44"/>
    <w:rsid w:val="00346F14"/>
    <w:rsid w:val="00351C36"/>
    <w:rsid w:val="00353302"/>
    <w:rsid w:val="00353493"/>
    <w:rsid w:val="00354AC3"/>
    <w:rsid w:val="00355404"/>
    <w:rsid w:val="00355674"/>
    <w:rsid w:val="00356702"/>
    <w:rsid w:val="003570E0"/>
    <w:rsid w:val="003643C3"/>
    <w:rsid w:val="003654E4"/>
    <w:rsid w:val="0036597B"/>
    <w:rsid w:val="00365E6C"/>
    <w:rsid w:val="0036621E"/>
    <w:rsid w:val="003666CF"/>
    <w:rsid w:val="003669A7"/>
    <w:rsid w:val="00366B1E"/>
    <w:rsid w:val="00366E63"/>
    <w:rsid w:val="003679B1"/>
    <w:rsid w:val="00367E1F"/>
    <w:rsid w:val="00370C49"/>
    <w:rsid w:val="0037126E"/>
    <w:rsid w:val="0037220E"/>
    <w:rsid w:val="0037292E"/>
    <w:rsid w:val="003729A6"/>
    <w:rsid w:val="003729B2"/>
    <w:rsid w:val="0037364A"/>
    <w:rsid w:val="003747F9"/>
    <w:rsid w:val="003750CC"/>
    <w:rsid w:val="00376085"/>
    <w:rsid w:val="0037641A"/>
    <w:rsid w:val="003771AB"/>
    <w:rsid w:val="00380112"/>
    <w:rsid w:val="00381E0F"/>
    <w:rsid w:val="00382F00"/>
    <w:rsid w:val="00386796"/>
    <w:rsid w:val="003873E1"/>
    <w:rsid w:val="00387D0E"/>
    <w:rsid w:val="00391A7F"/>
    <w:rsid w:val="00391EF8"/>
    <w:rsid w:val="0039337D"/>
    <w:rsid w:val="003936AB"/>
    <w:rsid w:val="0039373B"/>
    <w:rsid w:val="003957C7"/>
    <w:rsid w:val="00395EE8"/>
    <w:rsid w:val="00396881"/>
    <w:rsid w:val="003970EE"/>
    <w:rsid w:val="003977B1"/>
    <w:rsid w:val="003A1C25"/>
    <w:rsid w:val="003A2BFC"/>
    <w:rsid w:val="003A3C18"/>
    <w:rsid w:val="003A5939"/>
    <w:rsid w:val="003A5BB8"/>
    <w:rsid w:val="003A6891"/>
    <w:rsid w:val="003B0199"/>
    <w:rsid w:val="003B06A8"/>
    <w:rsid w:val="003B0C3F"/>
    <w:rsid w:val="003B28D8"/>
    <w:rsid w:val="003B295B"/>
    <w:rsid w:val="003B2EB3"/>
    <w:rsid w:val="003B4073"/>
    <w:rsid w:val="003B440B"/>
    <w:rsid w:val="003B44F8"/>
    <w:rsid w:val="003B4C4E"/>
    <w:rsid w:val="003B503A"/>
    <w:rsid w:val="003B6113"/>
    <w:rsid w:val="003B62F5"/>
    <w:rsid w:val="003B7D16"/>
    <w:rsid w:val="003C0318"/>
    <w:rsid w:val="003C138D"/>
    <w:rsid w:val="003C1A28"/>
    <w:rsid w:val="003C1E34"/>
    <w:rsid w:val="003C2916"/>
    <w:rsid w:val="003C4464"/>
    <w:rsid w:val="003C78CF"/>
    <w:rsid w:val="003D1A88"/>
    <w:rsid w:val="003D1DA6"/>
    <w:rsid w:val="003D1E12"/>
    <w:rsid w:val="003D1FCC"/>
    <w:rsid w:val="003D204D"/>
    <w:rsid w:val="003D2329"/>
    <w:rsid w:val="003D4A29"/>
    <w:rsid w:val="003D574D"/>
    <w:rsid w:val="003D6404"/>
    <w:rsid w:val="003E1659"/>
    <w:rsid w:val="003E23F6"/>
    <w:rsid w:val="003E3530"/>
    <w:rsid w:val="003E4303"/>
    <w:rsid w:val="003E431B"/>
    <w:rsid w:val="003E4634"/>
    <w:rsid w:val="003E493F"/>
    <w:rsid w:val="003E7A04"/>
    <w:rsid w:val="003F0010"/>
    <w:rsid w:val="003F00A3"/>
    <w:rsid w:val="003F26D7"/>
    <w:rsid w:val="003F3A9A"/>
    <w:rsid w:val="003F4C9A"/>
    <w:rsid w:val="003F5DB4"/>
    <w:rsid w:val="003F6BF9"/>
    <w:rsid w:val="003F75EC"/>
    <w:rsid w:val="0040031C"/>
    <w:rsid w:val="004008F3"/>
    <w:rsid w:val="0040184D"/>
    <w:rsid w:val="00403A7D"/>
    <w:rsid w:val="00403BD3"/>
    <w:rsid w:val="00403F59"/>
    <w:rsid w:val="00404330"/>
    <w:rsid w:val="004047F0"/>
    <w:rsid w:val="00404E6D"/>
    <w:rsid w:val="004065A2"/>
    <w:rsid w:val="00407BC1"/>
    <w:rsid w:val="004112DF"/>
    <w:rsid w:val="004117BF"/>
    <w:rsid w:val="004129E5"/>
    <w:rsid w:val="00414E44"/>
    <w:rsid w:val="00415160"/>
    <w:rsid w:val="0041542A"/>
    <w:rsid w:val="004165ED"/>
    <w:rsid w:val="00417F83"/>
    <w:rsid w:val="004206C2"/>
    <w:rsid w:val="0042192F"/>
    <w:rsid w:val="0042198D"/>
    <w:rsid w:val="004226E2"/>
    <w:rsid w:val="00422764"/>
    <w:rsid w:val="00422AB5"/>
    <w:rsid w:val="00423389"/>
    <w:rsid w:val="0042379D"/>
    <w:rsid w:val="004239D3"/>
    <w:rsid w:val="00424088"/>
    <w:rsid w:val="004240D1"/>
    <w:rsid w:val="004249B1"/>
    <w:rsid w:val="00424B2D"/>
    <w:rsid w:val="00424C6B"/>
    <w:rsid w:val="00424F98"/>
    <w:rsid w:val="00425641"/>
    <w:rsid w:val="004259BC"/>
    <w:rsid w:val="00426506"/>
    <w:rsid w:val="00430906"/>
    <w:rsid w:val="004309C2"/>
    <w:rsid w:val="00432478"/>
    <w:rsid w:val="0043285F"/>
    <w:rsid w:val="00432C73"/>
    <w:rsid w:val="00432FB7"/>
    <w:rsid w:val="00432FE7"/>
    <w:rsid w:val="00433752"/>
    <w:rsid w:val="00433F42"/>
    <w:rsid w:val="004346D0"/>
    <w:rsid w:val="00437298"/>
    <w:rsid w:val="004401E7"/>
    <w:rsid w:val="00440B76"/>
    <w:rsid w:val="00440DE1"/>
    <w:rsid w:val="004414BE"/>
    <w:rsid w:val="0044160D"/>
    <w:rsid w:val="00441C4D"/>
    <w:rsid w:val="0044345F"/>
    <w:rsid w:val="00444335"/>
    <w:rsid w:val="00444450"/>
    <w:rsid w:val="00444F47"/>
    <w:rsid w:val="0044516B"/>
    <w:rsid w:val="00445E54"/>
    <w:rsid w:val="00445ED7"/>
    <w:rsid w:val="0044618B"/>
    <w:rsid w:val="00447015"/>
    <w:rsid w:val="0044788A"/>
    <w:rsid w:val="00447EE3"/>
    <w:rsid w:val="0045016C"/>
    <w:rsid w:val="0045018A"/>
    <w:rsid w:val="00451B97"/>
    <w:rsid w:val="004522A9"/>
    <w:rsid w:val="00452A2C"/>
    <w:rsid w:val="00452A59"/>
    <w:rsid w:val="004530F2"/>
    <w:rsid w:val="004564AA"/>
    <w:rsid w:val="00457175"/>
    <w:rsid w:val="004576EB"/>
    <w:rsid w:val="00457F5F"/>
    <w:rsid w:val="004600E6"/>
    <w:rsid w:val="004604FC"/>
    <w:rsid w:val="00460671"/>
    <w:rsid w:val="0046089F"/>
    <w:rsid w:val="00461820"/>
    <w:rsid w:val="00461BEC"/>
    <w:rsid w:val="00462156"/>
    <w:rsid w:val="00463A27"/>
    <w:rsid w:val="00463AE0"/>
    <w:rsid w:val="004641AA"/>
    <w:rsid w:val="004642E6"/>
    <w:rsid w:val="004647BB"/>
    <w:rsid w:val="00464B02"/>
    <w:rsid w:val="00465940"/>
    <w:rsid w:val="0047050C"/>
    <w:rsid w:val="00470693"/>
    <w:rsid w:val="00472B01"/>
    <w:rsid w:val="00473294"/>
    <w:rsid w:val="004737C5"/>
    <w:rsid w:val="004743E7"/>
    <w:rsid w:val="004759A4"/>
    <w:rsid w:val="00475E4C"/>
    <w:rsid w:val="0048019B"/>
    <w:rsid w:val="00480AF5"/>
    <w:rsid w:val="0048106D"/>
    <w:rsid w:val="00482200"/>
    <w:rsid w:val="00482480"/>
    <w:rsid w:val="00482E3A"/>
    <w:rsid w:val="00485980"/>
    <w:rsid w:val="004860B4"/>
    <w:rsid w:val="00487DBB"/>
    <w:rsid w:val="004900AD"/>
    <w:rsid w:val="00490333"/>
    <w:rsid w:val="00493034"/>
    <w:rsid w:val="00494545"/>
    <w:rsid w:val="00495810"/>
    <w:rsid w:val="0049625D"/>
    <w:rsid w:val="00496E4E"/>
    <w:rsid w:val="004A0009"/>
    <w:rsid w:val="004A0620"/>
    <w:rsid w:val="004A07B6"/>
    <w:rsid w:val="004A08B6"/>
    <w:rsid w:val="004A0EE6"/>
    <w:rsid w:val="004A14D0"/>
    <w:rsid w:val="004A1C1A"/>
    <w:rsid w:val="004A2133"/>
    <w:rsid w:val="004A2B74"/>
    <w:rsid w:val="004A2DBE"/>
    <w:rsid w:val="004A3CA7"/>
    <w:rsid w:val="004A3E75"/>
    <w:rsid w:val="004A46A4"/>
    <w:rsid w:val="004A50E9"/>
    <w:rsid w:val="004A66A9"/>
    <w:rsid w:val="004A68DC"/>
    <w:rsid w:val="004A6F9E"/>
    <w:rsid w:val="004A745C"/>
    <w:rsid w:val="004A77C8"/>
    <w:rsid w:val="004B023B"/>
    <w:rsid w:val="004B0AF4"/>
    <w:rsid w:val="004B327A"/>
    <w:rsid w:val="004B39BF"/>
    <w:rsid w:val="004B3E0C"/>
    <w:rsid w:val="004B4990"/>
    <w:rsid w:val="004B6AB8"/>
    <w:rsid w:val="004C0FBB"/>
    <w:rsid w:val="004C15B8"/>
    <w:rsid w:val="004C24C8"/>
    <w:rsid w:val="004C2AB0"/>
    <w:rsid w:val="004C3931"/>
    <w:rsid w:val="004C3E9E"/>
    <w:rsid w:val="004C4BAC"/>
    <w:rsid w:val="004C4D18"/>
    <w:rsid w:val="004C6525"/>
    <w:rsid w:val="004C7317"/>
    <w:rsid w:val="004C73A9"/>
    <w:rsid w:val="004C7E44"/>
    <w:rsid w:val="004D08C9"/>
    <w:rsid w:val="004D1D48"/>
    <w:rsid w:val="004D1E6F"/>
    <w:rsid w:val="004D1F9E"/>
    <w:rsid w:val="004D2074"/>
    <w:rsid w:val="004D210B"/>
    <w:rsid w:val="004D2F0D"/>
    <w:rsid w:val="004D303A"/>
    <w:rsid w:val="004D3F88"/>
    <w:rsid w:val="004D6261"/>
    <w:rsid w:val="004D64A3"/>
    <w:rsid w:val="004D6533"/>
    <w:rsid w:val="004D6B05"/>
    <w:rsid w:val="004D7720"/>
    <w:rsid w:val="004D7978"/>
    <w:rsid w:val="004D7E6F"/>
    <w:rsid w:val="004E007A"/>
    <w:rsid w:val="004E0780"/>
    <w:rsid w:val="004E1075"/>
    <w:rsid w:val="004E126E"/>
    <w:rsid w:val="004E140F"/>
    <w:rsid w:val="004E160A"/>
    <w:rsid w:val="004E1B9C"/>
    <w:rsid w:val="004E2EC4"/>
    <w:rsid w:val="004E4084"/>
    <w:rsid w:val="004E449B"/>
    <w:rsid w:val="004E5AFA"/>
    <w:rsid w:val="004E5C3B"/>
    <w:rsid w:val="004E6D6A"/>
    <w:rsid w:val="004E7185"/>
    <w:rsid w:val="004E7254"/>
    <w:rsid w:val="004F10A5"/>
    <w:rsid w:val="004F3663"/>
    <w:rsid w:val="004F4BE1"/>
    <w:rsid w:val="004F4DDB"/>
    <w:rsid w:val="004F68A0"/>
    <w:rsid w:val="0050030D"/>
    <w:rsid w:val="005008DB"/>
    <w:rsid w:val="00500BD0"/>
    <w:rsid w:val="005010A4"/>
    <w:rsid w:val="00502CD6"/>
    <w:rsid w:val="00502EA9"/>
    <w:rsid w:val="0050365D"/>
    <w:rsid w:val="005043BB"/>
    <w:rsid w:val="005047DE"/>
    <w:rsid w:val="00504AF1"/>
    <w:rsid w:val="00506C90"/>
    <w:rsid w:val="0050733D"/>
    <w:rsid w:val="00507AD1"/>
    <w:rsid w:val="00507B48"/>
    <w:rsid w:val="00507F88"/>
    <w:rsid w:val="0051110B"/>
    <w:rsid w:val="0051128D"/>
    <w:rsid w:val="00512102"/>
    <w:rsid w:val="00512DEF"/>
    <w:rsid w:val="0051352F"/>
    <w:rsid w:val="005139B2"/>
    <w:rsid w:val="00513C04"/>
    <w:rsid w:val="00513DD6"/>
    <w:rsid w:val="00513E56"/>
    <w:rsid w:val="00514D8F"/>
    <w:rsid w:val="00515E2E"/>
    <w:rsid w:val="00516594"/>
    <w:rsid w:val="0051659C"/>
    <w:rsid w:val="00516709"/>
    <w:rsid w:val="00516C6E"/>
    <w:rsid w:val="00517712"/>
    <w:rsid w:val="005200E1"/>
    <w:rsid w:val="005202D7"/>
    <w:rsid w:val="0052071E"/>
    <w:rsid w:val="0052095B"/>
    <w:rsid w:val="00522D7F"/>
    <w:rsid w:val="0052308E"/>
    <w:rsid w:val="00523094"/>
    <w:rsid w:val="005307C8"/>
    <w:rsid w:val="00531744"/>
    <w:rsid w:val="00533A8A"/>
    <w:rsid w:val="00533C4C"/>
    <w:rsid w:val="00533FCC"/>
    <w:rsid w:val="005350D2"/>
    <w:rsid w:val="00535987"/>
    <w:rsid w:val="00535C1C"/>
    <w:rsid w:val="00535CA9"/>
    <w:rsid w:val="0053617F"/>
    <w:rsid w:val="0053620E"/>
    <w:rsid w:val="005401EF"/>
    <w:rsid w:val="00540CF8"/>
    <w:rsid w:val="00540D4F"/>
    <w:rsid w:val="00540E47"/>
    <w:rsid w:val="00542843"/>
    <w:rsid w:val="005438E6"/>
    <w:rsid w:val="00544EF5"/>
    <w:rsid w:val="0054584C"/>
    <w:rsid w:val="00545A2C"/>
    <w:rsid w:val="00546D59"/>
    <w:rsid w:val="00547733"/>
    <w:rsid w:val="005511D1"/>
    <w:rsid w:val="00551F58"/>
    <w:rsid w:val="00553907"/>
    <w:rsid w:val="00554558"/>
    <w:rsid w:val="005559E3"/>
    <w:rsid w:val="00556732"/>
    <w:rsid w:val="005614DF"/>
    <w:rsid w:val="005614F0"/>
    <w:rsid w:val="00561B77"/>
    <w:rsid w:val="00561E0D"/>
    <w:rsid w:val="00563607"/>
    <w:rsid w:val="005639D2"/>
    <w:rsid w:val="0056442D"/>
    <w:rsid w:val="0056494D"/>
    <w:rsid w:val="00564D8E"/>
    <w:rsid w:val="005654A3"/>
    <w:rsid w:val="00565AA2"/>
    <w:rsid w:val="00566133"/>
    <w:rsid w:val="0056769A"/>
    <w:rsid w:val="00567B84"/>
    <w:rsid w:val="005707E4"/>
    <w:rsid w:val="00570BFF"/>
    <w:rsid w:val="00572953"/>
    <w:rsid w:val="00573CB6"/>
    <w:rsid w:val="0057739E"/>
    <w:rsid w:val="0057777E"/>
    <w:rsid w:val="0057778A"/>
    <w:rsid w:val="0057794B"/>
    <w:rsid w:val="00577AD0"/>
    <w:rsid w:val="00580029"/>
    <w:rsid w:val="00580228"/>
    <w:rsid w:val="005819C0"/>
    <w:rsid w:val="005822DF"/>
    <w:rsid w:val="00582AE0"/>
    <w:rsid w:val="00582E8B"/>
    <w:rsid w:val="005864A6"/>
    <w:rsid w:val="00586B49"/>
    <w:rsid w:val="00587AC9"/>
    <w:rsid w:val="00587E08"/>
    <w:rsid w:val="00591151"/>
    <w:rsid w:val="00591A38"/>
    <w:rsid w:val="00591C36"/>
    <w:rsid w:val="00591CCC"/>
    <w:rsid w:val="00592148"/>
    <w:rsid w:val="00593DC8"/>
    <w:rsid w:val="00594A49"/>
    <w:rsid w:val="00595653"/>
    <w:rsid w:val="00595DFF"/>
    <w:rsid w:val="005965EC"/>
    <w:rsid w:val="00597F83"/>
    <w:rsid w:val="005A0664"/>
    <w:rsid w:val="005A3328"/>
    <w:rsid w:val="005A3E68"/>
    <w:rsid w:val="005A5D78"/>
    <w:rsid w:val="005A6493"/>
    <w:rsid w:val="005A6B78"/>
    <w:rsid w:val="005A7F9B"/>
    <w:rsid w:val="005B0374"/>
    <w:rsid w:val="005B1FCF"/>
    <w:rsid w:val="005B2D4C"/>
    <w:rsid w:val="005B3CC1"/>
    <w:rsid w:val="005B3F51"/>
    <w:rsid w:val="005B55D8"/>
    <w:rsid w:val="005B6346"/>
    <w:rsid w:val="005B658B"/>
    <w:rsid w:val="005B6EA3"/>
    <w:rsid w:val="005C1C81"/>
    <w:rsid w:val="005C2452"/>
    <w:rsid w:val="005C4205"/>
    <w:rsid w:val="005C4490"/>
    <w:rsid w:val="005C5321"/>
    <w:rsid w:val="005C5E58"/>
    <w:rsid w:val="005C6996"/>
    <w:rsid w:val="005C6A40"/>
    <w:rsid w:val="005C7854"/>
    <w:rsid w:val="005C7CC0"/>
    <w:rsid w:val="005D016F"/>
    <w:rsid w:val="005D07FE"/>
    <w:rsid w:val="005D269F"/>
    <w:rsid w:val="005D287E"/>
    <w:rsid w:val="005D5308"/>
    <w:rsid w:val="005D6ABA"/>
    <w:rsid w:val="005D75A7"/>
    <w:rsid w:val="005E0962"/>
    <w:rsid w:val="005E1322"/>
    <w:rsid w:val="005E2040"/>
    <w:rsid w:val="005E28E1"/>
    <w:rsid w:val="005E3935"/>
    <w:rsid w:val="005E4C25"/>
    <w:rsid w:val="005E4F80"/>
    <w:rsid w:val="005E4FC9"/>
    <w:rsid w:val="005E5172"/>
    <w:rsid w:val="005E574E"/>
    <w:rsid w:val="005E61B2"/>
    <w:rsid w:val="005E7277"/>
    <w:rsid w:val="005E76F0"/>
    <w:rsid w:val="005F1284"/>
    <w:rsid w:val="005F21DC"/>
    <w:rsid w:val="005F364B"/>
    <w:rsid w:val="005F3FF1"/>
    <w:rsid w:val="005F5953"/>
    <w:rsid w:val="005F5ED2"/>
    <w:rsid w:val="005F6171"/>
    <w:rsid w:val="005F78E5"/>
    <w:rsid w:val="00600BD7"/>
    <w:rsid w:val="00601285"/>
    <w:rsid w:val="00601346"/>
    <w:rsid w:val="00601716"/>
    <w:rsid w:val="00601AA8"/>
    <w:rsid w:val="00601F7E"/>
    <w:rsid w:val="00602311"/>
    <w:rsid w:val="0060352A"/>
    <w:rsid w:val="00604D8C"/>
    <w:rsid w:val="00605374"/>
    <w:rsid w:val="006075E1"/>
    <w:rsid w:val="00611B5C"/>
    <w:rsid w:val="006120DB"/>
    <w:rsid w:val="006124D6"/>
    <w:rsid w:val="006129DA"/>
    <w:rsid w:val="006132C5"/>
    <w:rsid w:val="00614495"/>
    <w:rsid w:val="0061469D"/>
    <w:rsid w:val="006150A4"/>
    <w:rsid w:val="00617642"/>
    <w:rsid w:val="006178BD"/>
    <w:rsid w:val="0061791D"/>
    <w:rsid w:val="00617BEE"/>
    <w:rsid w:val="00620166"/>
    <w:rsid w:val="00620A1A"/>
    <w:rsid w:val="00620A43"/>
    <w:rsid w:val="00621512"/>
    <w:rsid w:val="00621D7A"/>
    <w:rsid w:val="00623A3B"/>
    <w:rsid w:val="00624069"/>
    <w:rsid w:val="00624204"/>
    <w:rsid w:val="0062433A"/>
    <w:rsid w:val="0062571F"/>
    <w:rsid w:val="00625A1A"/>
    <w:rsid w:val="00625D9B"/>
    <w:rsid w:val="00626513"/>
    <w:rsid w:val="0062661D"/>
    <w:rsid w:val="00626C95"/>
    <w:rsid w:val="00626DEF"/>
    <w:rsid w:val="00626F41"/>
    <w:rsid w:val="00627F9B"/>
    <w:rsid w:val="00630658"/>
    <w:rsid w:val="00631141"/>
    <w:rsid w:val="00631401"/>
    <w:rsid w:val="006315AC"/>
    <w:rsid w:val="006318D3"/>
    <w:rsid w:val="00631CA5"/>
    <w:rsid w:val="00633D7F"/>
    <w:rsid w:val="00634196"/>
    <w:rsid w:val="0063486D"/>
    <w:rsid w:val="00634D56"/>
    <w:rsid w:val="00635662"/>
    <w:rsid w:val="006357D6"/>
    <w:rsid w:val="00637847"/>
    <w:rsid w:val="006403B9"/>
    <w:rsid w:val="0064052A"/>
    <w:rsid w:val="00640812"/>
    <w:rsid w:val="00641D8C"/>
    <w:rsid w:val="00643B4F"/>
    <w:rsid w:val="006463F7"/>
    <w:rsid w:val="00646C8C"/>
    <w:rsid w:val="006471E1"/>
    <w:rsid w:val="00647EA3"/>
    <w:rsid w:val="00650245"/>
    <w:rsid w:val="006516A0"/>
    <w:rsid w:val="006518D7"/>
    <w:rsid w:val="00651BD3"/>
    <w:rsid w:val="00652902"/>
    <w:rsid w:val="00652C60"/>
    <w:rsid w:val="00652F09"/>
    <w:rsid w:val="0065302F"/>
    <w:rsid w:val="006541BB"/>
    <w:rsid w:val="00654CD5"/>
    <w:rsid w:val="006550E9"/>
    <w:rsid w:val="00655FEC"/>
    <w:rsid w:val="00656824"/>
    <w:rsid w:val="00656DE4"/>
    <w:rsid w:val="0066073C"/>
    <w:rsid w:val="0066098A"/>
    <w:rsid w:val="006616B5"/>
    <w:rsid w:val="00661ACA"/>
    <w:rsid w:val="00662AEB"/>
    <w:rsid w:val="0066391A"/>
    <w:rsid w:val="00664324"/>
    <w:rsid w:val="006670FE"/>
    <w:rsid w:val="00667562"/>
    <w:rsid w:val="0067278D"/>
    <w:rsid w:val="00672F9C"/>
    <w:rsid w:val="00674ECB"/>
    <w:rsid w:val="00675BE0"/>
    <w:rsid w:val="00675C2C"/>
    <w:rsid w:val="00677F5A"/>
    <w:rsid w:val="00680384"/>
    <w:rsid w:val="00680C27"/>
    <w:rsid w:val="0068254F"/>
    <w:rsid w:val="0068276E"/>
    <w:rsid w:val="00682D54"/>
    <w:rsid w:val="00682DE6"/>
    <w:rsid w:val="0068352E"/>
    <w:rsid w:val="00685050"/>
    <w:rsid w:val="00685BB3"/>
    <w:rsid w:val="00685D02"/>
    <w:rsid w:val="00685E38"/>
    <w:rsid w:val="0068649E"/>
    <w:rsid w:val="00691994"/>
    <w:rsid w:val="00691D76"/>
    <w:rsid w:val="00692A72"/>
    <w:rsid w:val="00693CAB"/>
    <w:rsid w:val="00693D37"/>
    <w:rsid w:val="0069436E"/>
    <w:rsid w:val="006943F7"/>
    <w:rsid w:val="006944B5"/>
    <w:rsid w:val="0069493B"/>
    <w:rsid w:val="006977BC"/>
    <w:rsid w:val="00697A7D"/>
    <w:rsid w:val="006A05F5"/>
    <w:rsid w:val="006A0CE1"/>
    <w:rsid w:val="006A0F77"/>
    <w:rsid w:val="006A1910"/>
    <w:rsid w:val="006A1A9C"/>
    <w:rsid w:val="006A2201"/>
    <w:rsid w:val="006A4394"/>
    <w:rsid w:val="006A4D9F"/>
    <w:rsid w:val="006B03A7"/>
    <w:rsid w:val="006B14E3"/>
    <w:rsid w:val="006B1B6C"/>
    <w:rsid w:val="006B1BD1"/>
    <w:rsid w:val="006B30D7"/>
    <w:rsid w:val="006B4A5A"/>
    <w:rsid w:val="006B6197"/>
    <w:rsid w:val="006B6416"/>
    <w:rsid w:val="006B649C"/>
    <w:rsid w:val="006B6BF1"/>
    <w:rsid w:val="006B7306"/>
    <w:rsid w:val="006B7F2A"/>
    <w:rsid w:val="006C11A6"/>
    <w:rsid w:val="006C2284"/>
    <w:rsid w:val="006C26BD"/>
    <w:rsid w:val="006C2CD3"/>
    <w:rsid w:val="006C33DB"/>
    <w:rsid w:val="006C36F6"/>
    <w:rsid w:val="006C3C90"/>
    <w:rsid w:val="006C4BB3"/>
    <w:rsid w:val="006C585F"/>
    <w:rsid w:val="006C650A"/>
    <w:rsid w:val="006C6BAA"/>
    <w:rsid w:val="006C71A4"/>
    <w:rsid w:val="006D078D"/>
    <w:rsid w:val="006D1D40"/>
    <w:rsid w:val="006D2354"/>
    <w:rsid w:val="006D2490"/>
    <w:rsid w:val="006D3265"/>
    <w:rsid w:val="006D3528"/>
    <w:rsid w:val="006D46F9"/>
    <w:rsid w:val="006D65B0"/>
    <w:rsid w:val="006D6C48"/>
    <w:rsid w:val="006D6F9C"/>
    <w:rsid w:val="006D74F1"/>
    <w:rsid w:val="006D7906"/>
    <w:rsid w:val="006D7B78"/>
    <w:rsid w:val="006D7C20"/>
    <w:rsid w:val="006E0BCD"/>
    <w:rsid w:val="006E164A"/>
    <w:rsid w:val="006E2B1D"/>
    <w:rsid w:val="006E2B54"/>
    <w:rsid w:val="006E3EF4"/>
    <w:rsid w:val="006E6431"/>
    <w:rsid w:val="006E6CAD"/>
    <w:rsid w:val="006F0090"/>
    <w:rsid w:val="006F014B"/>
    <w:rsid w:val="006F0EF2"/>
    <w:rsid w:val="006F17A1"/>
    <w:rsid w:val="006F186A"/>
    <w:rsid w:val="006F1BB6"/>
    <w:rsid w:val="006F1FA7"/>
    <w:rsid w:val="006F615F"/>
    <w:rsid w:val="006F62FA"/>
    <w:rsid w:val="00700524"/>
    <w:rsid w:val="007007BC"/>
    <w:rsid w:val="00700D84"/>
    <w:rsid w:val="00703526"/>
    <w:rsid w:val="00703769"/>
    <w:rsid w:val="00704FC9"/>
    <w:rsid w:val="00704FF2"/>
    <w:rsid w:val="00705225"/>
    <w:rsid w:val="0070599B"/>
    <w:rsid w:val="007059F8"/>
    <w:rsid w:val="00705C4D"/>
    <w:rsid w:val="00706295"/>
    <w:rsid w:val="00706E18"/>
    <w:rsid w:val="00706E8F"/>
    <w:rsid w:val="00710134"/>
    <w:rsid w:val="0071084E"/>
    <w:rsid w:val="007117D7"/>
    <w:rsid w:val="00712287"/>
    <w:rsid w:val="00712814"/>
    <w:rsid w:val="00712BC8"/>
    <w:rsid w:val="00712C59"/>
    <w:rsid w:val="00713968"/>
    <w:rsid w:val="00714531"/>
    <w:rsid w:val="0071473F"/>
    <w:rsid w:val="00714DD5"/>
    <w:rsid w:val="00715C87"/>
    <w:rsid w:val="007168E3"/>
    <w:rsid w:val="00716B12"/>
    <w:rsid w:val="0071731A"/>
    <w:rsid w:val="00720482"/>
    <w:rsid w:val="0072055B"/>
    <w:rsid w:val="00720AE2"/>
    <w:rsid w:val="007218DD"/>
    <w:rsid w:val="00722D86"/>
    <w:rsid w:val="00722DD9"/>
    <w:rsid w:val="00723AC6"/>
    <w:rsid w:val="00723B77"/>
    <w:rsid w:val="007262A1"/>
    <w:rsid w:val="0072676D"/>
    <w:rsid w:val="007277D1"/>
    <w:rsid w:val="00730C3C"/>
    <w:rsid w:val="00731919"/>
    <w:rsid w:val="00731FB1"/>
    <w:rsid w:val="007329CB"/>
    <w:rsid w:val="00733125"/>
    <w:rsid w:val="00733254"/>
    <w:rsid w:val="00734C6D"/>
    <w:rsid w:val="00735244"/>
    <w:rsid w:val="007357E6"/>
    <w:rsid w:val="00736D4B"/>
    <w:rsid w:val="00737086"/>
    <w:rsid w:val="007370D6"/>
    <w:rsid w:val="00740857"/>
    <w:rsid w:val="00741A66"/>
    <w:rsid w:val="00742BA7"/>
    <w:rsid w:val="00742DB8"/>
    <w:rsid w:val="00745613"/>
    <w:rsid w:val="00745C58"/>
    <w:rsid w:val="007508C4"/>
    <w:rsid w:val="00751C50"/>
    <w:rsid w:val="00751E17"/>
    <w:rsid w:val="00752724"/>
    <w:rsid w:val="00752D5A"/>
    <w:rsid w:val="007557C1"/>
    <w:rsid w:val="007560FE"/>
    <w:rsid w:val="007567D8"/>
    <w:rsid w:val="0075750C"/>
    <w:rsid w:val="00757B17"/>
    <w:rsid w:val="007604B7"/>
    <w:rsid w:val="007604C0"/>
    <w:rsid w:val="00760A4E"/>
    <w:rsid w:val="00760E70"/>
    <w:rsid w:val="00761115"/>
    <w:rsid w:val="007613D1"/>
    <w:rsid w:val="00765B60"/>
    <w:rsid w:val="00765C8F"/>
    <w:rsid w:val="00766FE0"/>
    <w:rsid w:val="00767663"/>
    <w:rsid w:val="00770152"/>
    <w:rsid w:val="007707B8"/>
    <w:rsid w:val="007711FD"/>
    <w:rsid w:val="00772E23"/>
    <w:rsid w:val="00774455"/>
    <w:rsid w:val="00775ED0"/>
    <w:rsid w:val="007772E8"/>
    <w:rsid w:val="00780B3C"/>
    <w:rsid w:val="00781DF9"/>
    <w:rsid w:val="00782DBB"/>
    <w:rsid w:val="00783FDA"/>
    <w:rsid w:val="007841F6"/>
    <w:rsid w:val="0078469D"/>
    <w:rsid w:val="00784793"/>
    <w:rsid w:val="0078507C"/>
    <w:rsid w:val="00785293"/>
    <w:rsid w:val="00785DB6"/>
    <w:rsid w:val="00785F6B"/>
    <w:rsid w:val="007871D7"/>
    <w:rsid w:val="0079097E"/>
    <w:rsid w:val="00790E76"/>
    <w:rsid w:val="0079122F"/>
    <w:rsid w:val="007917FD"/>
    <w:rsid w:val="00791B0C"/>
    <w:rsid w:val="00791F05"/>
    <w:rsid w:val="0079414F"/>
    <w:rsid w:val="007941B2"/>
    <w:rsid w:val="00794702"/>
    <w:rsid w:val="00794E0E"/>
    <w:rsid w:val="007959E4"/>
    <w:rsid w:val="00795C33"/>
    <w:rsid w:val="00796EEC"/>
    <w:rsid w:val="00797934"/>
    <w:rsid w:val="00797C1C"/>
    <w:rsid w:val="00797D8A"/>
    <w:rsid w:val="00797DAF"/>
    <w:rsid w:val="007A024D"/>
    <w:rsid w:val="007A0ED7"/>
    <w:rsid w:val="007A0EF8"/>
    <w:rsid w:val="007A1811"/>
    <w:rsid w:val="007A188E"/>
    <w:rsid w:val="007A20E6"/>
    <w:rsid w:val="007A2F4D"/>
    <w:rsid w:val="007A39E0"/>
    <w:rsid w:val="007A43FA"/>
    <w:rsid w:val="007A4735"/>
    <w:rsid w:val="007A53EC"/>
    <w:rsid w:val="007A57F0"/>
    <w:rsid w:val="007A58A6"/>
    <w:rsid w:val="007A594C"/>
    <w:rsid w:val="007A74EA"/>
    <w:rsid w:val="007A7B66"/>
    <w:rsid w:val="007B076E"/>
    <w:rsid w:val="007B0C1A"/>
    <w:rsid w:val="007B0C30"/>
    <w:rsid w:val="007B1697"/>
    <w:rsid w:val="007B2488"/>
    <w:rsid w:val="007B2956"/>
    <w:rsid w:val="007B3947"/>
    <w:rsid w:val="007B41DA"/>
    <w:rsid w:val="007B52FE"/>
    <w:rsid w:val="007B6069"/>
    <w:rsid w:val="007B7359"/>
    <w:rsid w:val="007C016D"/>
    <w:rsid w:val="007C05CE"/>
    <w:rsid w:val="007C1420"/>
    <w:rsid w:val="007C3375"/>
    <w:rsid w:val="007C343D"/>
    <w:rsid w:val="007C38E6"/>
    <w:rsid w:val="007C551C"/>
    <w:rsid w:val="007C6404"/>
    <w:rsid w:val="007C6EDF"/>
    <w:rsid w:val="007C6F0C"/>
    <w:rsid w:val="007C7DC3"/>
    <w:rsid w:val="007D07B3"/>
    <w:rsid w:val="007D1521"/>
    <w:rsid w:val="007D184B"/>
    <w:rsid w:val="007D1A20"/>
    <w:rsid w:val="007D1AAD"/>
    <w:rsid w:val="007D1DD7"/>
    <w:rsid w:val="007D2453"/>
    <w:rsid w:val="007D25C9"/>
    <w:rsid w:val="007D2E13"/>
    <w:rsid w:val="007D3653"/>
    <w:rsid w:val="007D3A62"/>
    <w:rsid w:val="007D3F41"/>
    <w:rsid w:val="007D6987"/>
    <w:rsid w:val="007D706A"/>
    <w:rsid w:val="007D7F0B"/>
    <w:rsid w:val="007E0508"/>
    <w:rsid w:val="007E1189"/>
    <w:rsid w:val="007E1201"/>
    <w:rsid w:val="007E14B0"/>
    <w:rsid w:val="007E18F1"/>
    <w:rsid w:val="007E2DAE"/>
    <w:rsid w:val="007E4DF9"/>
    <w:rsid w:val="007E5DE8"/>
    <w:rsid w:val="007E66D2"/>
    <w:rsid w:val="007F04F3"/>
    <w:rsid w:val="007F0ABE"/>
    <w:rsid w:val="007F0CC8"/>
    <w:rsid w:val="007F0FA5"/>
    <w:rsid w:val="007F173A"/>
    <w:rsid w:val="007F2051"/>
    <w:rsid w:val="007F36BF"/>
    <w:rsid w:val="007F4499"/>
    <w:rsid w:val="007F47DF"/>
    <w:rsid w:val="007F4CF5"/>
    <w:rsid w:val="007F56EA"/>
    <w:rsid w:val="007F5A3A"/>
    <w:rsid w:val="007F6CC0"/>
    <w:rsid w:val="007F720F"/>
    <w:rsid w:val="00800DD3"/>
    <w:rsid w:val="008028F9"/>
    <w:rsid w:val="00802AC2"/>
    <w:rsid w:val="0080467C"/>
    <w:rsid w:val="00804AB8"/>
    <w:rsid w:val="008059E2"/>
    <w:rsid w:val="00806637"/>
    <w:rsid w:val="008066BE"/>
    <w:rsid w:val="00806804"/>
    <w:rsid w:val="008068E9"/>
    <w:rsid w:val="00812475"/>
    <w:rsid w:val="00813649"/>
    <w:rsid w:val="00814A64"/>
    <w:rsid w:val="00814C23"/>
    <w:rsid w:val="00814D76"/>
    <w:rsid w:val="00815D04"/>
    <w:rsid w:val="00816858"/>
    <w:rsid w:val="00816E55"/>
    <w:rsid w:val="00817836"/>
    <w:rsid w:val="00817D42"/>
    <w:rsid w:val="00817D4D"/>
    <w:rsid w:val="00817EB2"/>
    <w:rsid w:val="00820B18"/>
    <w:rsid w:val="008213B1"/>
    <w:rsid w:val="00821658"/>
    <w:rsid w:val="00821F9A"/>
    <w:rsid w:val="00821FEC"/>
    <w:rsid w:val="008224BC"/>
    <w:rsid w:val="00823EB1"/>
    <w:rsid w:val="00824810"/>
    <w:rsid w:val="00825EA2"/>
    <w:rsid w:val="0082662A"/>
    <w:rsid w:val="00826862"/>
    <w:rsid w:val="00826AB6"/>
    <w:rsid w:val="00826E29"/>
    <w:rsid w:val="00827053"/>
    <w:rsid w:val="00827916"/>
    <w:rsid w:val="008279E5"/>
    <w:rsid w:val="0083076B"/>
    <w:rsid w:val="0083091D"/>
    <w:rsid w:val="00830B4C"/>
    <w:rsid w:val="00834848"/>
    <w:rsid w:val="0083498B"/>
    <w:rsid w:val="00834DF5"/>
    <w:rsid w:val="00835BF0"/>
    <w:rsid w:val="00836682"/>
    <w:rsid w:val="00836F15"/>
    <w:rsid w:val="0084037B"/>
    <w:rsid w:val="008404D5"/>
    <w:rsid w:val="008409A3"/>
    <w:rsid w:val="00841427"/>
    <w:rsid w:val="008419AD"/>
    <w:rsid w:val="00845502"/>
    <w:rsid w:val="00845AEC"/>
    <w:rsid w:val="0084630B"/>
    <w:rsid w:val="00846812"/>
    <w:rsid w:val="008475E8"/>
    <w:rsid w:val="00847839"/>
    <w:rsid w:val="00847D86"/>
    <w:rsid w:val="008513E7"/>
    <w:rsid w:val="008516C7"/>
    <w:rsid w:val="00851784"/>
    <w:rsid w:val="0085302F"/>
    <w:rsid w:val="0085320A"/>
    <w:rsid w:val="00854683"/>
    <w:rsid w:val="008555A9"/>
    <w:rsid w:val="008570F1"/>
    <w:rsid w:val="00857B1C"/>
    <w:rsid w:val="00860C97"/>
    <w:rsid w:val="00860E9E"/>
    <w:rsid w:val="0086271B"/>
    <w:rsid w:val="008628DD"/>
    <w:rsid w:val="0086376D"/>
    <w:rsid w:val="008644CE"/>
    <w:rsid w:val="00866F83"/>
    <w:rsid w:val="008670A0"/>
    <w:rsid w:val="008670EC"/>
    <w:rsid w:val="00867C4D"/>
    <w:rsid w:val="00871BA8"/>
    <w:rsid w:val="00871FB1"/>
    <w:rsid w:val="00873888"/>
    <w:rsid w:val="008745F3"/>
    <w:rsid w:val="00875BE5"/>
    <w:rsid w:val="00876251"/>
    <w:rsid w:val="00876CD6"/>
    <w:rsid w:val="00876DBD"/>
    <w:rsid w:val="00876DFA"/>
    <w:rsid w:val="008771CD"/>
    <w:rsid w:val="0087730B"/>
    <w:rsid w:val="00880531"/>
    <w:rsid w:val="00882FA9"/>
    <w:rsid w:val="00883171"/>
    <w:rsid w:val="00883E20"/>
    <w:rsid w:val="00884246"/>
    <w:rsid w:val="008846B0"/>
    <w:rsid w:val="0088583B"/>
    <w:rsid w:val="00885843"/>
    <w:rsid w:val="0088599C"/>
    <w:rsid w:val="00886D3E"/>
    <w:rsid w:val="00887EE7"/>
    <w:rsid w:val="00890498"/>
    <w:rsid w:val="008906D8"/>
    <w:rsid w:val="00890C08"/>
    <w:rsid w:val="0089101B"/>
    <w:rsid w:val="00892205"/>
    <w:rsid w:val="0089255C"/>
    <w:rsid w:val="00893A10"/>
    <w:rsid w:val="008942BD"/>
    <w:rsid w:val="00897B9C"/>
    <w:rsid w:val="00897E82"/>
    <w:rsid w:val="008A0467"/>
    <w:rsid w:val="008A1373"/>
    <w:rsid w:val="008A1533"/>
    <w:rsid w:val="008A2670"/>
    <w:rsid w:val="008A26AB"/>
    <w:rsid w:val="008A3479"/>
    <w:rsid w:val="008A3862"/>
    <w:rsid w:val="008A477D"/>
    <w:rsid w:val="008A4ADF"/>
    <w:rsid w:val="008A543B"/>
    <w:rsid w:val="008A7E57"/>
    <w:rsid w:val="008B001D"/>
    <w:rsid w:val="008B0568"/>
    <w:rsid w:val="008B288E"/>
    <w:rsid w:val="008B2C78"/>
    <w:rsid w:val="008B2F24"/>
    <w:rsid w:val="008B305C"/>
    <w:rsid w:val="008B3D86"/>
    <w:rsid w:val="008B4401"/>
    <w:rsid w:val="008B49D0"/>
    <w:rsid w:val="008B6476"/>
    <w:rsid w:val="008B75FF"/>
    <w:rsid w:val="008B774E"/>
    <w:rsid w:val="008C1685"/>
    <w:rsid w:val="008C16DC"/>
    <w:rsid w:val="008C1877"/>
    <w:rsid w:val="008C2704"/>
    <w:rsid w:val="008C29AA"/>
    <w:rsid w:val="008C2AF1"/>
    <w:rsid w:val="008C30CF"/>
    <w:rsid w:val="008C3356"/>
    <w:rsid w:val="008C4451"/>
    <w:rsid w:val="008C4D28"/>
    <w:rsid w:val="008C60FD"/>
    <w:rsid w:val="008C61D2"/>
    <w:rsid w:val="008C7780"/>
    <w:rsid w:val="008D0C11"/>
    <w:rsid w:val="008D0C7C"/>
    <w:rsid w:val="008D2275"/>
    <w:rsid w:val="008D2971"/>
    <w:rsid w:val="008D3551"/>
    <w:rsid w:val="008D3D7B"/>
    <w:rsid w:val="008D4223"/>
    <w:rsid w:val="008D55A9"/>
    <w:rsid w:val="008D5B67"/>
    <w:rsid w:val="008D7099"/>
    <w:rsid w:val="008D74B8"/>
    <w:rsid w:val="008D7A90"/>
    <w:rsid w:val="008E0605"/>
    <w:rsid w:val="008E0A0C"/>
    <w:rsid w:val="008E1580"/>
    <w:rsid w:val="008E1B0B"/>
    <w:rsid w:val="008E1F4D"/>
    <w:rsid w:val="008E2C6E"/>
    <w:rsid w:val="008E48B2"/>
    <w:rsid w:val="008E7015"/>
    <w:rsid w:val="008E78F0"/>
    <w:rsid w:val="008F0A3C"/>
    <w:rsid w:val="008F247B"/>
    <w:rsid w:val="008F2BDD"/>
    <w:rsid w:val="008F361C"/>
    <w:rsid w:val="008F3971"/>
    <w:rsid w:val="008F496F"/>
    <w:rsid w:val="008F5309"/>
    <w:rsid w:val="008F5EB1"/>
    <w:rsid w:val="008F6725"/>
    <w:rsid w:val="008F69C8"/>
    <w:rsid w:val="008F6E69"/>
    <w:rsid w:val="008F7311"/>
    <w:rsid w:val="008F79D5"/>
    <w:rsid w:val="008F7ED4"/>
    <w:rsid w:val="0090247F"/>
    <w:rsid w:val="00903417"/>
    <w:rsid w:val="00905DBE"/>
    <w:rsid w:val="0090656B"/>
    <w:rsid w:val="00907F1B"/>
    <w:rsid w:val="00911D16"/>
    <w:rsid w:val="00911D30"/>
    <w:rsid w:val="00911DB2"/>
    <w:rsid w:val="00913C31"/>
    <w:rsid w:val="00914E7B"/>
    <w:rsid w:val="00915077"/>
    <w:rsid w:val="00915630"/>
    <w:rsid w:val="00916269"/>
    <w:rsid w:val="009164F6"/>
    <w:rsid w:val="0091678A"/>
    <w:rsid w:val="00917151"/>
    <w:rsid w:val="0092126B"/>
    <w:rsid w:val="00922E5B"/>
    <w:rsid w:val="00925130"/>
    <w:rsid w:val="009255C9"/>
    <w:rsid w:val="00925CDA"/>
    <w:rsid w:val="00926105"/>
    <w:rsid w:val="0092618A"/>
    <w:rsid w:val="009266DD"/>
    <w:rsid w:val="009267EB"/>
    <w:rsid w:val="00926B57"/>
    <w:rsid w:val="0092776A"/>
    <w:rsid w:val="009278A7"/>
    <w:rsid w:val="0093073B"/>
    <w:rsid w:val="00931376"/>
    <w:rsid w:val="0093240A"/>
    <w:rsid w:val="0093248D"/>
    <w:rsid w:val="00932A82"/>
    <w:rsid w:val="00932AD9"/>
    <w:rsid w:val="00932D29"/>
    <w:rsid w:val="00932EF8"/>
    <w:rsid w:val="00933716"/>
    <w:rsid w:val="00933AE8"/>
    <w:rsid w:val="009361D7"/>
    <w:rsid w:val="00937AE6"/>
    <w:rsid w:val="0094061B"/>
    <w:rsid w:val="00940956"/>
    <w:rsid w:val="009409B7"/>
    <w:rsid w:val="00940D2B"/>
    <w:rsid w:val="00941492"/>
    <w:rsid w:val="00941ABC"/>
    <w:rsid w:val="00941B12"/>
    <w:rsid w:val="00941D09"/>
    <w:rsid w:val="00943519"/>
    <w:rsid w:val="009440FC"/>
    <w:rsid w:val="00944385"/>
    <w:rsid w:val="00944477"/>
    <w:rsid w:val="00945304"/>
    <w:rsid w:val="00945C53"/>
    <w:rsid w:val="00946CF5"/>
    <w:rsid w:val="0095074C"/>
    <w:rsid w:val="00951914"/>
    <w:rsid w:val="00955F27"/>
    <w:rsid w:val="00956585"/>
    <w:rsid w:val="00962866"/>
    <w:rsid w:val="00963AD5"/>
    <w:rsid w:val="00963B45"/>
    <w:rsid w:val="00965944"/>
    <w:rsid w:val="00966638"/>
    <w:rsid w:val="0096696A"/>
    <w:rsid w:val="00966CA2"/>
    <w:rsid w:val="0096775A"/>
    <w:rsid w:val="00967C5F"/>
    <w:rsid w:val="00970600"/>
    <w:rsid w:val="009706DA"/>
    <w:rsid w:val="00970725"/>
    <w:rsid w:val="009709AF"/>
    <w:rsid w:val="00970AF2"/>
    <w:rsid w:val="00970BEB"/>
    <w:rsid w:val="0097238B"/>
    <w:rsid w:val="00972B48"/>
    <w:rsid w:val="00973744"/>
    <w:rsid w:val="00973BEA"/>
    <w:rsid w:val="00974ABE"/>
    <w:rsid w:val="00975109"/>
    <w:rsid w:val="0097591B"/>
    <w:rsid w:val="009766E7"/>
    <w:rsid w:val="00977DC0"/>
    <w:rsid w:val="00982354"/>
    <w:rsid w:val="00983253"/>
    <w:rsid w:val="00986449"/>
    <w:rsid w:val="0098689C"/>
    <w:rsid w:val="0098700D"/>
    <w:rsid w:val="00990254"/>
    <w:rsid w:val="00990725"/>
    <w:rsid w:val="00991BBF"/>
    <w:rsid w:val="0099276F"/>
    <w:rsid w:val="0099324C"/>
    <w:rsid w:val="009933F3"/>
    <w:rsid w:val="00993FF2"/>
    <w:rsid w:val="009943FF"/>
    <w:rsid w:val="009945CE"/>
    <w:rsid w:val="0099570B"/>
    <w:rsid w:val="00996043"/>
    <w:rsid w:val="009963C4"/>
    <w:rsid w:val="009966FB"/>
    <w:rsid w:val="00996BDB"/>
    <w:rsid w:val="0099754B"/>
    <w:rsid w:val="009975E6"/>
    <w:rsid w:val="009977AF"/>
    <w:rsid w:val="009A0ECC"/>
    <w:rsid w:val="009A0FEF"/>
    <w:rsid w:val="009A12ED"/>
    <w:rsid w:val="009A2708"/>
    <w:rsid w:val="009A271A"/>
    <w:rsid w:val="009A2A5B"/>
    <w:rsid w:val="009A506E"/>
    <w:rsid w:val="009A580B"/>
    <w:rsid w:val="009A72AE"/>
    <w:rsid w:val="009A7BF1"/>
    <w:rsid w:val="009B0085"/>
    <w:rsid w:val="009B0D38"/>
    <w:rsid w:val="009B1CC8"/>
    <w:rsid w:val="009B2293"/>
    <w:rsid w:val="009B327D"/>
    <w:rsid w:val="009B3506"/>
    <w:rsid w:val="009B3591"/>
    <w:rsid w:val="009B54CE"/>
    <w:rsid w:val="009B5D9B"/>
    <w:rsid w:val="009B7945"/>
    <w:rsid w:val="009C0F72"/>
    <w:rsid w:val="009C175D"/>
    <w:rsid w:val="009C1813"/>
    <w:rsid w:val="009C1919"/>
    <w:rsid w:val="009C1D36"/>
    <w:rsid w:val="009C1E17"/>
    <w:rsid w:val="009C282D"/>
    <w:rsid w:val="009C2F6E"/>
    <w:rsid w:val="009C3144"/>
    <w:rsid w:val="009C3654"/>
    <w:rsid w:val="009C4AB7"/>
    <w:rsid w:val="009C4C79"/>
    <w:rsid w:val="009C5389"/>
    <w:rsid w:val="009C5B0A"/>
    <w:rsid w:val="009C6022"/>
    <w:rsid w:val="009C66AE"/>
    <w:rsid w:val="009C6D9B"/>
    <w:rsid w:val="009C76CE"/>
    <w:rsid w:val="009D0944"/>
    <w:rsid w:val="009D0CAC"/>
    <w:rsid w:val="009D1B11"/>
    <w:rsid w:val="009D25EE"/>
    <w:rsid w:val="009D2657"/>
    <w:rsid w:val="009D6415"/>
    <w:rsid w:val="009D7957"/>
    <w:rsid w:val="009E0153"/>
    <w:rsid w:val="009E13C7"/>
    <w:rsid w:val="009E161A"/>
    <w:rsid w:val="009E30B0"/>
    <w:rsid w:val="009E4ACD"/>
    <w:rsid w:val="009E6A45"/>
    <w:rsid w:val="009F01B8"/>
    <w:rsid w:val="009F17BE"/>
    <w:rsid w:val="009F238C"/>
    <w:rsid w:val="009F3810"/>
    <w:rsid w:val="009F4681"/>
    <w:rsid w:val="009F4B7F"/>
    <w:rsid w:val="009F742F"/>
    <w:rsid w:val="009F7B5F"/>
    <w:rsid w:val="00A00054"/>
    <w:rsid w:val="00A019A2"/>
    <w:rsid w:val="00A01D62"/>
    <w:rsid w:val="00A04A20"/>
    <w:rsid w:val="00A04B36"/>
    <w:rsid w:val="00A053CC"/>
    <w:rsid w:val="00A06A47"/>
    <w:rsid w:val="00A0712F"/>
    <w:rsid w:val="00A071C1"/>
    <w:rsid w:val="00A078CC"/>
    <w:rsid w:val="00A10198"/>
    <w:rsid w:val="00A110B3"/>
    <w:rsid w:val="00A11396"/>
    <w:rsid w:val="00A11A17"/>
    <w:rsid w:val="00A11F55"/>
    <w:rsid w:val="00A12B9C"/>
    <w:rsid w:val="00A12FE7"/>
    <w:rsid w:val="00A136A1"/>
    <w:rsid w:val="00A13AC9"/>
    <w:rsid w:val="00A2120B"/>
    <w:rsid w:val="00A21554"/>
    <w:rsid w:val="00A2163E"/>
    <w:rsid w:val="00A2181D"/>
    <w:rsid w:val="00A225FC"/>
    <w:rsid w:val="00A22B3E"/>
    <w:rsid w:val="00A23030"/>
    <w:rsid w:val="00A25B10"/>
    <w:rsid w:val="00A26AF4"/>
    <w:rsid w:val="00A274F2"/>
    <w:rsid w:val="00A27BC8"/>
    <w:rsid w:val="00A27EF8"/>
    <w:rsid w:val="00A30230"/>
    <w:rsid w:val="00A31081"/>
    <w:rsid w:val="00A310DA"/>
    <w:rsid w:val="00A33290"/>
    <w:rsid w:val="00A33CF3"/>
    <w:rsid w:val="00A34A75"/>
    <w:rsid w:val="00A34E95"/>
    <w:rsid w:val="00A36742"/>
    <w:rsid w:val="00A41704"/>
    <w:rsid w:val="00A41C35"/>
    <w:rsid w:val="00A41F56"/>
    <w:rsid w:val="00A420D8"/>
    <w:rsid w:val="00A436D0"/>
    <w:rsid w:val="00A43E9E"/>
    <w:rsid w:val="00A4434E"/>
    <w:rsid w:val="00A443F4"/>
    <w:rsid w:val="00A45537"/>
    <w:rsid w:val="00A45C91"/>
    <w:rsid w:val="00A46667"/>
    <w:rsid w:val="00A46CF9"/>
    <w:rsid w:val="00A47231"/>
    <w:rsid w:val="00A472FF"/>
    <w:rsid w:val="00A4768E"/>
    <w:rsid w:val="00A47F5D"/>
    <w:rsid w:val="00A5072F"/>
    <w:rsid w:val="00A50F80"/>
    <w:rsid w:val="00A5174C"/>
    <w:rsid w:val="00A530E5"/>
    <w:rsid w:val="00A54251"/>
    <w:rsid w:val="00A54E8D"/>
    <w:rsid w:val="00A5533A"/>
    <w:rsid w:val="00A5689A"/>
    <w:rsid w:val="00A5694D"/>
    <w:rsid w:val="00A571C0"/>
    <w:rsid w:val="00A61500"/>
    <w:rsid w:val="00A61885"/>
    <w:rsid w:val="00A61B2B"/>
    <w:rsid w:val="00A61FB9"/>
    <w:rsid w:val="00A63567"/>
    <w:rsid w:val="00A63CCD"/>
    <w:rsid w:val="00A63EE2"/>
    <w:rsid w:val="00A65129"/>
    <w:rsid w:val="00A6519E"/>
    <w:rsid w:val="00A65FE9"/>
    <w:rsid w:val="00A66A11"/>
    <w:rsid w:val="00A67867"/>
    <w:rsid w:val="00A71152"/>
    <w:rsid w:val="00A71284"/>
    <w:rsid w:val="00A7251D"/>
    <w:rsid w:val="00A72760"/>
    <w:rsid w:val="00A73A04"/>
    <w:rsid w:val="00A73C60"/>
    <w:rsid w:val="00A7482E"/>
    <w:rsid w:val="00A7499F"/>
    <w:rsid w:val="00A755BE"/>
    <w:rsid w:val="00A759F6"/>
    <w:rsid w:val="00A75CA9"/>
    <w:rsid w:val="00A75D78"/>
    <w:rsid w:val="00A76C36"/>
    <w:rsid w:val="00A7706C"/>
    <w:rsid w:val="00A77790"/>
    <w:rsid w:val="00A77BA6"/>
    <w:rsid w:val="00A80703"/>
    <w:rsid w:val="00A8142B"/>
    <w:rsid w:val="00A81A8A"/>
    <w:rsid w:val="00A82665"/>
    <w:rsid w:val="00A83AF6"/>
    <w:rsid w:val="00A843F8"/>
    <w:rsid w:val="00A84B51"/>
    <w:rsid w:val="00A84ED6"/>
    <w:rsid w:val="00A85125"/>
    <w:rsid w:val="00A8547D"/>
    <w:rsid w:val="00A85504"/>
    <w:rsid w:val="00A859DE"/>
    <w:rsid w:val="00A873F0"/>
    <w:rsid w:val="00A90212"/>
    <w:rsid w:val="00A90FB6"/>
    <w:rsid w:val="00A925AA"/>
    <w:rsid w:val="00A9326A"/>
    <w:rsid w:val="00A94A2A"/>
    <w:rsid w:val="00A94C29"/>
    <w:rsid w:val="00A95408"/>
    <w:rsid w:val="00A96595"/>
    <w:rsid w:val="00A97DF6"/>
    <w:rsid w:val="00AA0723"/>
    <w:rsid w:val="00AA0D2C"/>
    <w:rsid w:val="00AA13C1"/>
    <w:rsid w:val="00AA1909"/>
    <w:rsid w:val="00AA27DD"/>
    <w:rsid w:val="00AA2E75"/>
    <w:rsid w:val="00AA2EFC"/>
    <w:rsid w:val="00AA391A"/>
    <w:rsid w:val="00AA3EDC"/>
    <w:rsid w:val="00AA40E7"/>
    <w:rsid w:val="00AA43FB"/>
    <w:rsid w:val="00AA490F"/>
    <w:rsid w:val="00AA4F92"/>
    <w:rsid w:val="00AA5782"/>
    <w:rsid w:val="00AA67A4"/>
    <w:rsid w:val="00AB042C"/>
    <w:rsid w:val="00AB223C"/>
    <w:rsid w:val="00AB26D6"/>
    <w:rsid w:val="00AB368A"/>
    <w:rsid w:val="00AB44D3"/>
    <w:rsid w:val="00AB4713"/>
    <w:rsid w:val="00AB62E7"/>
    <w:rsid w:val="00AB6A4C"/>
    <w:rsid w:val="00AB7913"/>
    <w:rsid w:val="00AB79AD"/>
    <w:rsid w:val="00AC06FF"/>
    <w:rsid w:val="00AC094F"/>
    <w:rsid w:val="00AC12E4"/>
    <w:rsid w:val="00AC2159"/>
    <w:rsid w:val="00AC2CE6"/>
    <w:rsid w:val="00AC35D4"/>
    <w:rsid w:val="00AC4317"/>
    <w:rsid w:val="00AC44F6"/>
    <w:rsid w:val="00AC495F"/>
    <w:rsid w:val="00AC537A"/>
    <w:rsid w:val="00AC5681"/>
    <w:rsid w:val="00AC595C"/>
    <w:rsid w:val="00AC5E45"/>
    <w:rsid w:val="00AC72CA"/>
    <w:rsid w:val="00AC74EB"/>
    <w:rsid w:val="00AC78BB"/>
    <w:rsid w:val="00AC7DB3"/>
    <w:rsid w:val="00AD03DC"/>
    <w:rsid w:val="00AD1897"/>
    <w:rsid w:val="00AD1F6D"/>
    <w:rsid w:val="00AD2814"/>
    <w:rsid w:val="00AD2EF5"/>
    <w:rsid w:val="00AD42F6"/>
    <w:rsid w:val="00AD55A4"/>
    <w:rsid w:val="00AD7D41"/>
    <w:rsid w:val="00AD7F36"/>
    <w:rsid w:val="00AE17A1"/>
    <w:rsid w:val="00AE2698"/>
    <w:rsid w:val="00AE2E5E"/>
    <w:rsid w:val="00AE5B04"/>
    <w:rsid w:val="00AE66D6"/>
    <w:rsid w:val="00AF0541"/>
    <w:rsid w:val="00AF16D8"/>
    <w:rsid w:val="00AF1BBB"/>
    <w:rsid w:val="00AF2FA1"/>
    <w:rsid w:val="00AF33D1"/>
    <w:rsid w:val="00AF432C"/>
    <w:rsid w:val="00AF43BF"/>
    <w:rsid w:val="00AF5579"/>
    <w:rsid w:val="00AF622A"/>
    <w:rsid w:val="00AF6712"/>
    <w:rsid w:val="00AF6EEA"/>
    <w:rsid w:val="00B0008D"/>
    <w:rsid w:val="00B01998"/>
    <w:rsid w:val="00B01F37"/>
    <w:rsid w:val="00B022B5"/>
    <w:rsid w:val="00B03111"/>
    <w:rsid w:val="00B04E86"/>
    <w:rsid w:val="00B05C11"/>
    <w:rsid w:val="00B066A9"/>
    <w:rsid w:val="00B06985"/>
    <w:rsid w:val="00B06C1E"/>
    <w:rsid w:val="00B07B41"/>
    <w:rsid w:val="00B07E6F"/>
    <w:rsid w:val="00B1018E"/>
    <w:rsid w:val="00B109B9"/>
    <w:rsid w:val="00B11D69"/>
    <w:rsid w:val="00B12A01"/>
    <w:rsid w:val="00B14A49"/>
    <w:rsid w:val="00B14FC9"/>
    <w:rsid w:val="00B15317"/>
    <w:rsid w:val="00B15FCC"/>
    <w:rsid w:val="00B160E9"/>
    <w:rsid w:val="00B16C53"/>
    <w:rsid w:val="00B16D4F"/>
    <w:rsid w:val="00B170B4"/>
    <w:rsid w:val="00B17BB7"/>
    <w:rsid w:val="00B21C89"/>
    <w:rsid w:val="00B221DA"/>
    <w:rsid w:val="00B22524"/>
    <w:rsid w:val="00B23582"/>
    <w:rsid w:val="00B24DB7"/>
    <w:rsid w:val="00B24F41"/>
    <w:rsid w:val="00B26320"/>
    <w:rsid w:val="00B26786"/>
    <w:rsid w:val="00B26CB6"/>
    <w:rsid w:val="00B301F6"/>
    <w:rsid w:val="00B3085C"/>
    <w:rsid w:val="00B30A13"/>
    <w:rsid w:val="00B31523"/>
    <w:rsid w:val="00B33A14"/>
    <w:rsid w:val="00B33CC7"/>
    <w:rsid w:val="00B33E65"/>
    <w:rsid w:val="00B34E32"/>
    <w:rsid w:val="00B350E7"/>
    <w:rsid w:val="00B360FF"/>
    <w:rsid w:val="00B3651E"/>
    <w:rsid w:val="00B40D1F"/>
    <w:rsid w:val="00B41312"/>
    <w:rsid w:val="00B420E9"/>
    <w:rsid w:val="00B42287"/>
    <w:rsid w:val="00B4282F"/>
    <w:rsid w:val="00B43B4C"/>
    <w:rsid w:val="00B441ED"/>
    <w:rsid w:val="00B44D4E"/>
    <w:rsid w:val="00B44ECB"/>
    <w:rsid w:val="00B453C9"/>
    <w:rsid w:val="00B4621A"/>
    <w:rsid w:val="00B464AB"/>
    <w:rsid w:val="00B46D64"/>
    <w:rsid w:val="00B472F1"/>
    <w:rsid w:val="00B47430"/>
    <w:rsid w:val="00B47C8E"/>
    <w:rsid w:val="00B505C8"/>
    <w:rsid w:val="00B50FAE"/>
    <w:rsid w:val="00B5146F"/>
    <w:rsid w:val="00B517EB"/>
    <w:rsid w:val="00B521A7"/>
    <w:rsid w:val="00B52D95"/>
    <w:rsid w:val="00B53120"/>
    <w:rsid w:val="00B5407C"/>
    <w:rsid w:val="00B55B30"/>
    <w:rsid w:val="00B55B55"/>
    <w:rsid w:val="00B57F6A"/>
    <w:rsid w:val="00B60CED"/>
    <w:rsid w:val="00B61072"/>
    <w:rsid w:val="00B61B44"/>
    <w:rsid w:val="00B61E30"/>
    <w:rsid w:val="00B62017"/>
    <w:rsid w:val="00B62D04"/>
    <w:rsid w:val="00B63A28"/>
    <w:rsid w:val="00B64089"/>
    <w:rsid w:val="00B646EF"/>
    <w:rsid w:val="00B64D03"/>
    <w:rsid w:val="00B6534E"/>
    <w:rsid w:val="00B65484"/>
    <w:rsid w:val="00B65879"/>
    <w:rsid w:val="00B66466"/>
    <w:rsid w:val="00B667E8"/>
    <w:rsid w:val="00B676D2"/>
    <w:rsid w:val="00B707D7"/>
    <w:rsid w:val="00B7096F"/>
    <w:rsid w:val="00B7188A"/>
    <w:rsid w:val="00B71CB4"/>
    <w:rsid w:val="00B72418"/>
    <w:rsid w:val="00B72E60"/>
    <w:rsid w:val="00B730BE"/>
    <w:rsid w:val="00B74DF6"/>
    <w:rsid w:val="00B765F6"/>
    <w:rsid w:val="00B767F5"/>
    <w:rsid w:val="00B76E87"/>
    <w:rsid w:val="00B776D2"/>
    <w:rsid w:val="00B812C9"/>
    <w:rsid w:val="00B82253"/>
    <w:rsid w:val="00B826B8"/>
    <w:rsid w:val="00B826CB"/>
    <w:rsid w:val="00B82DCE"/>
    <w:rsid w:val="00B84151"/>
    <w:rsid w:val="00B863B8"/>
    <w:rsid w:val="00B86400"/>
    <w:rsid w:val="00B8688C"/>
    <w:rsid w:val="00B86D71"/>
    <w:rsid w:val="00B871BF"/>
    <w:rsid w:val="00B876E6"/>
    <w:rsid w:val="00B87E46"/>
    <w:rsid w:val="00B90946"/>
    <w:rsid w:val="00B91363"/>
    <w:rsid w:val="00B91D29"/>
    <w:rsid w:val="00B91E15"/>
    <w:rsid w:val="00B921F6"/>
    <w:rsid w:val="00B932E1"/>
    <w:rsid w:val="00B937F7"/>
    <w:rsid w:val="00B938D3"/>
    <w:rsid w:val="00B93B26"/>
    <w:rsid w:val="00B93B3F"/>
    <w:rsid w:val="00B97814"/>
    <w:rsid w:val="00BA09A4"/>
    <w:rsid w:val="00BA10AA"/>
    <w:rsid w:val="00BA10FD"/>
    <w:rsid w:val="00BA20CA"/>
    <w:rsid w:val="00BA378A"/>
    <w:rsid w:val="00BA59A9"/>
    <w:rsid w:val="00BA5CE4"/>
    <w:rsid w:val="00BA6192"/>
    <w:rsid w:val="00BA6D04"/>
    <w:rsid w:val="00BA78EA"/>
    <w:rsid w:val="00BA7D17"/>
    <w:rsid w:val="00BB0172"/>
    <w:rsid w:val="00BB0254"/>
    <w:rsid w:val="00BB0760"/>
    <w:rsid w:val="00BB20F5"/>
    <w:rsid w:val="00BB225D"/>
    <w:rsid w:val="00BB295B"/>
    <w:rsid w:val="00BB3DAA"/>
    <w:rsid w:val="00BB565C"/>
    <w:rsid w:val="00BB56C0"/>
    <w:rsid w:val="00BB581C"/>
    <w:rsid w:val="00BB58B0"/>
    <w:rsid w:val="00BB614E"/>
    <w:rsid w:val="00BB6539"/>
    <w:rsid w:val="00BB654F"/>
    <w:rsid w:val="00BB65E3"/>
    <w:rsid w:val="00BC0AD3"/>
    <w:rsid w:val="00BC0C2A"/>
    <w:rsid w:val="00BC0FBF"/>
    <w:rsid w:val="00BC10D1"/>
    <w:rsid w:val="00BC1AB5"/>
    <w:rsid w:val="00BC1C36"/>
    <w:rsid w:val="00BC2647"/>
    <w:rsid w:val="00BC34DF"/>
    <w:rsid w:val="00BC3626"/>
    <w:rsid w:val="00BC3E07"/>
    <w:rsid w:val="00BC5537"/>
    <w:rsid w:val="00BC5621"/>
    <w:rsid w:val="00BC5892"/>
    <w:rsid w:val="00BC6217"/>
    <w:rsid w:val="00BC6A92"/>
    <w:rsid w:val="00BC716E"/>
    <w:rsid w:val="00BD0058"/>
    <w:rsid w:val="00BD08DC"/>
    <w:rsid w:val="00BD160E"/>
    <w:rsid w:val="00BD17DD"/>
    <w:rsid w:val="00BD2518"/>
    <w:rsid w:val="00BD2B8B"/>
    <w:rsid w:val="00BD608F"/>
    <w:rsid w:val="00BD6224"/>
    <w:rsid w:val="00BD7010"/>
    <w:rsid w:val="00BD711F"/>
    <w:rsid w:val="00BD7A6B"/>
    <w:rsid w:val="00BE086B"/>
    <w:rsid w:val="00BE0A77"/>
    <w:rsid w:val="00BE0CDB"/>
    <w:rsid w:val="00BE25C0"/>
    <w:rsid w:val="00BE559A"/>
    <w:rsid w:val="00BE69C4"/>
    <w:rsid w:val="00BE69CD"/>
    <w:rsid w:val="00BE7077"/>
    <w:rsid w:val="00BE76C5"/>
    <w:rsid w:val="00BE7DD9"/>
    <w:rsid w:val="00BF0CE6"/>
    <w:rsid w:val="00BF22AE"/>
    <w:rsid w:val="00BF2F7A"/>
    <w:rsid w:val="00BF4252"/>
    <w:rsid w:val="00BF473B"/>
    <w:rsid w:val="00BF53A3"/>
    <w:rsid w:val="00BF5F5E"/>
    <w:rsid w:val="00BF7086"/>
    <w:rsid w:val="00C007E0"/>
    <w:rsid w:val="00C00AFD"/>
    <w:rsid w:val="00C00BE1"/>
    <w:rsid w:val="00C00E16"/>
    <w:rsid w:val="00C012A2"/>
    <w:rsid w:val="00C01F45"/>
    <w:rsid w:val="00C02757"/>
    <w:rsid w:val="00C03140"/>
    <w:rsid w:val="00C0496C"/>
    <w:rsid w:val="00C061FA"/>
    <w:rsid w:val="00C06BB6"/>
    <w:rsid w:val="00C0748B"/>
    <w:rsid w:val="00C077FD"/>
    <w:rsid w:val="00C10EA7"/>
    <w:rsid w:val="00C113DB"/>
    <w:rsid w:val="00C16823"/>
    <w:rsid w:val="00C2040B"/>
    <w:rsid w:val="00C2089C"/>
    <w:rsid w:val="00C20F31"/>
    <w:rsid w:val="00C21900"/>
    <w:rsid w:val="00C21E96"/>
    <w:rsid w:val="00C21FCE"/>
    <w:rsid w:val="00C225CF"/>
    <w:rsid w:val="00C22A1D"/>
    <w:rsid w:val="00C22A30"/>
    <w:rsid w:val="00C236E4"/>
    <w:rsid w:val="00C239A9"/>
    <w:rsid w:val="00C23C4A"/>
    <w:rsid w:val="00C23C9E"/>
    <w:rsid w:val="00C24362"/>
    <w:rsid w:val="00C24619"/>
    <w:rsid w:val="00C25245"/>
    <w:rsid w:val="00C26195"/>
    <w:rsid w:val="00C264FC"/>
    <w:rsid w:val="00C268ED"/>
    <w:rsid w:val="00C2708B"/>
    <w:rsid w:val="00C270F9"/>
    <w:rsid w:val="00C27D13"/>
    <w:rsid w:val="00C30935"/>
    <w:rsid w:val="00C31554"/>
    <w:rsid w:val="00C3181C"/>
    <w:rsid w:val="00C31949"/>
    <w:rsid w:val="00C32201"/>
    <w:rsid w:val="00C322DD"/>
    <w:rsid w:val="00C33A13"/>
    <w:rsid w:val="00C33B22"/>
    <w:rsid w:val="00C3407C"/>
    <w:rsid w:val="00C34F79"/>
    <w:rsid w:val="00C352F6"/>
    <w:rsid w:val="00C358F8"/>
    <w:rsid w:val="00C36C7A"/>
    <w:rsid w:val="00C37B66"/>
    <w:rsid w:val="00C420C4"/>
    <w:rsid w:val="00C42108"/>
    <w:rsid w:val="00C42284"/>
    <w:rsid w:val="00C43972"/>
    <w:rsid w:val="00C4401E"/>
    <w:rsid w:val="00C4647B"/>
    <w:rsid w:val="00C46516"/>
    <w:rsid w:val="00C46777"/>
    <w:rsid w:val="00C46D4E"/>
    <w:rsid w:val="00C46D6E"/>
    <w:rsid w:val="00C471E5"/>
    <w:rsid w:val="00C478FB"/>
    <w:rsid w:val="00C50DBF"/>
    <w:rsid w:val="00C52876"/>
    <w:rsid w:val="00C5397B"/>
    <w:rsid w:val="00C53D41"/>
    <w:rsid w:val="00C55A89"/>
    <w:rsid w:val="00C569BA"/>
    <w:rsid w:val="00C56FA7"/>
    <w:rsid w:val="00C5777A"/>
    <w:rsid w:val="00C60783"/>
    <w:rsid w:val="00C61D44"/>
    <w:rsid w:val="00C62122"/>
    <w:rsid w:val="00C622F7"/>
    <w:rsid w:val="00C62939"/>
    <w:rsid w:val="00C6360D"/>
    <w:rsid w:val="00C63649"/>
    <w:rsid w:val="00C64716"/>
    <w:rsid w:val="00C652B7"/>
    <w:rsid w:val="00C662B2"/>
    <w:rsid w:val="00C67649"/>
    <w:rsid w:val="00C678C8"/>
    <w:rsid w:val="00C7082E"/>
    <w:rsid w:val="00C71C13"/>
    <w:rsid w:val="00C725D2"/>
    <w:rsid w:val="00C75262"/>
    <w:rsid w:val="00C75F68"/>
    <w:rsid w:val="00C76334"/>
    <w:rsid w:val="00C773B8"/>
    <w:rsid w:val="00C81764"/>
    <w:rsid w:val="00C81BD0"/>
    <w:rsid w:val="00C82376"/>
    <w:rsid w:val="00C8254A"/>
    <w:rsid w:val="00C82DAC"/>
    <w:rsid w:val="00C850F8"/>
    <w:rsid w:val="00C867C7"/>
    <w:rsid w:val="00C90186"/>
    <w:rsid w:val="00C90BDD"/>
    <w:rsid w:val="00C90DF3"/>
    <w:rsid w:val="00C91FC9"/>
    <w:rsid w:val="00C92DEE"/>
    <w:rsid w:val="00C92EC6"/>
    <w:rsid w:val="00C933BB"/>
    <w:rsid w:val="00C93572"/>
    <w:rsid w:val="00C936B1"/>
    <w:rsid w:val="00C93C0C"/>
    <w:rsid w:val="00C95B3C"/>
    <w:rsid w:val="00C961E9"/>
    <w:rsid w:val="00C96998"/>
    <w:rsid w:val="00CA051C"/>
    <w:rsid w:val="00CA1942"/>
    <w:rsid w:val="00CA367B"/>
    <w:rsid w:val="00CA499A"/>
    <w:rsid w:val="00CA4D89"/>
    <w:rsid w:val="00CA5110"/>
    <w:rsid w:val="00CA62F8"/>
    <w:rsid w:val="00CA72D0"/>
    <w:rsid w:val="00CB098C"/>
    <w:rsid w:val="00CB2202"/>
    <w:rsid w:val="00CB25D9"/>
    <w:rsid w:val="00CB3218"/>
    <w:rsid w:val="00CB3E27"/>
    <w:rsid w:val="00CB47AB"/>
    <w:rsid w:val="00CB4971"/>
    <w:rsid w:val="00CB6BAC"/>
    <w:rsid w:val="00CC0216"/>
    <w:rsid w:val="00CC0C2E"/>
    <w:rsid w:val="00CC171F"/>
    <w:rsid w:val="00CC2D43"/>
    <w:rsid w:val="00CC428B"/>
    <w:rsid w:val="00CC4DEB"/>
    <w:rsid w:val="00CC5343"/>
    <w:rsid w:val="00CC546A"/>
    <w:rsid w:val="00CC58D9"/>
    <w:rsid w:val="00CD0091"/>
    <w:rsid w:val="00CD15C4"/>
    <w:rsid w:val="00CD1853"/>
    <w:rsid w:val="00CD1E0E"/>
    <w:rsid w:val="00CD2576"/>
    <w:rsid w:val="00CD467D"/>
    <w:rsid w:val="00CD6894"/>
    <w:rsid w:val="00CD7D3C"/>
    <w:rsid w:val="00CE06A8"/>
    <w:rsid w:val="00CE0E76"/>
    <w:rsid w:val="00CE1361"/>
    <w:rsid w:val="00CE19EE"/>
    <w:rsid w:val="00CE2025"/>
    <w:rsid w:val="00CE2A9C"/>
    <w:rsid w:val="00CE2AC4"/>
    <w:rsid w:val="00CE2FBB"/>
    <w:rsid w:val="00CE368B"/>
    <w:rsid w:val="00CE44CB"/>
    <w:rsid w:val="00CE4CE2"/>
    <w:rsid w:val="00CE6037"/>
    <w:rsid w:val="00CE6C7A"/>
    <w:rsid w:val="00CE6EF3"/>
    <w:rsid w:val="00CE7CC5"/>
    <w:rsid w:val="00CF1B4A"/>
    <w:rsid w:val="00CF1D62"/>
    <w:rsid w:val="00CF22FD"/>
    <w:rsid w:val="00CF2CC1"/>
    <w:rsid w:val="00CF2CC5"/>
    <w:rsid w:val="00CF2D8E"/>
    <w:rsid w:val="00CF40CC"/>
    <w:rsid w:val="00CF4464"/>
    <w:rsid w:val="00CF4487"/>
    <w:rsid w:val="00CF4727"/>
    <w:rsid w:val="00CF4996"/>
    <w:rsid w:val="00CF4E58"/>
    <w:rsid w:val="00CF595A"/>
    <w:rsid w:val="00CF6FE2"/>
    <w:rsid w:val="00D00D0E"/>
    <w:rsid w:val="00D017BE"/>
    <w:rsid w:val="00D0244B"/>
    <w:rsid w:val="00D02F09"/>
    <w:rsid w:val="00D03811"/>
    <w:rsid w:val="00D039EC"/>
    <w:rsid w:val="00D0440C"/>
    <w:rsid w:val="00D049AC"/>
    <w:rsid w:val="00D04D86"/>
    <w:rsid w:val="00D05265"/>
    <w:rsid w:val="00D05388"/>
    <w:rsid w:val="00D05B95"/>
    <w:rsid w:val="00D06BD2"/>
    <w:rsid w:val="00D07A2C"/>
    <w:rsid w:val="00D101D3"/>
    <w:rsid w:val="00D10962"/>
    <w:rsid w:val="00D118D3"/>
    <w:rsid w:val="00D1250A"/>
    <w:rsid w:val="00D12A5D"/>
    <w:rsid w:val="00D13DDD"/>
    <w:rsid w:val="00D15520"/>
    <w:rsid w:val="00D1553A"/>
    <w:rsid w:val="00D1580B"/>
    <w:rsid w:val="00D15B11"/>
    <w:rsid w:val="00D15ECE"/>
    <w:rsid w:val="00D17B21"/>
    <w:rsid w:val="00D17E64"/>
    <w:rsid w:val="00D20789"/>
    <w:rsid w:val="00D23A41"/>
    <w:rsid w:val="00D258F2"/>
    <w:rsid w:val="00D25B4D"/>
    <w:rsid w:val="00D26F07"/>
    <w:rsid w:val="00D274E6"/>
    <w:rsid w:val="00D301DA"/>
    <w:rsid w:val="00D30656"/>
    <w:rsid w:val="00D30691"/>
    <w:rsid w:val="00D316C7"/>
    <w:rsid w:val="00D3202C"/>
    <w:rsid w:val="00D32ADB"/>
    <w:rsid w:val="00D3446E"/>
    <w:rsid w:val="00D3459B"/>
    <w:rsid w:val="00D35AD5"/>
    <w:rsid w:val="00D371BC"/>
    <w:rsid w:val="00D37D07"/>
    <w:rsid w:val="00D40AEF"/>
    <w:rsid w:val="00D4111A"/>
    <w:rsid w:val="00D4178F"/>
    <w:rsid w:val="00D4182F"/>
    <w:rsid w:val="00D42C3C"/>
    <w:rsid w:val="00D43458"/>
    <w:rsid w:val="00D44086"/>
    <w:rsid w:val="00D4519F"/>
    <w:rsid w:val="00D51350"/>
    <w:rsid w:val="00D51B60"/>
    <w:rsid w:val="00D52262"/>
    <w:rsid w:val="00D5336E"/>
    <w:rsid w:val="00D535AB"/>
    <w:rsid w:val="00D551BD"/>
    <w:rsid w:val="00D557F4"/>
    <w:rsid w:val="00D558CC"/>
    <w:rsid w:val="00D55D29"/>
    <w:rsid w:val="00D566BB"/>
    <w:rsid w:val="00D5688B"/>
    <w:rsid w:val="00D57C84"/>
    <w:rsid w:val="00D60A33"/>
    <w:rsid w:val="00D60ACB"/>
    <w:rsid w:val="00D61132"/>
    <w:rsid w:val="00D6201B"/>
    <w:rsid w:val="00D645D3"/>
    <w:rsid w:val="00D65748"/>
    <w:rsid w:val="00D65B28"/>
    <w:rsid w:val="00D65D3A"/>
    <w:rsid w:val="00D66B41"/>
    <w:rsid w:val="00D71470"/>
    <w:rsid w:val="00D7157B"/>
    <w:rsid w:val="00D730EE"/>
    <w:rsid w:val="00D731D8"/>
    <w:rsid w:val="00D74295"/>
    <w:rsid w:val="00D74A58"/>
    <w:rsid w:val="00D7501F"/>
    <w:rsid w:val="00D76D22"/>
    <w:rsid w:val="00D77188"/>
    <w:rsid w:val="00D77233"/>
    <w:rsid w:val="00D809A4"/>
    <w:rsid w:val="00D80E53"/>
    <w:rsid w:val="00D81083"/>
    <w:rsid w:val="00D81FE5"/>
    <w:rsid w:val="00D8218C"/>
    <w:rsid w:val="00D822D9"/>
    <w:rsid w:val="00D8238F"/>
    <w:rsid w:val="00D82E58"/>
    <w:rsid w:val="00D83A1E"/>
    <w:rsid w:val="00D8408C"/>
    <w:rsid w:val="00D859EA"/>
    <w:rsid w:val="00D87227"/>
    <w:rsid w:val="00D9114A"/>
    <w:rsid w:val="00D91CC9"/>
    <w:rsid w:val="00D92334"/>
    <w:rsid w:val="00D9241C"/>
    <w:rsid w:val="00D92D21"/>
    <w:rsid w:val="00D93538"/>
    <w:rsid w:val="00D940EF"/>
    <w:rsid w:val="00D95DB0"/>
    <w:rsid w:val="00D965D5"/>
    <w:rsid w:val="00D97E95"/>
    <w:rsid w:val="00D97F6C"/>
    <w:rsid w:val="00DA08B0"/>
    <w:rsid w:val="00DA0F6C"/>
    <w:rsid w:val="00DA5698"/>
    <w:rsid w:val="00DA5A51"/>
    <w:rsid w:val="00DA6997"/>
    <w:rsid w:val="00DA7155"/>
    <w:rsid w:val="00DA71D9"/>
    <w:rsid w:val="00DA7D48"/>
    <w:rsid w:val="00DB05AC"/>
    <w:rsid w:val="00DB1DFE"/>
    <w:rsid w:val="00DB3060"/>
    <w:rsid w:val="00DB35B2"/>
    <w:rsid w:val="00DB370B"/>
    <w:rsid w:val="00DB3CA5"/>
    <w:rsid w:val="00DB3EF5"/>
    <w:rsid w:val="00DB4D10"/>
    <w:rsid w:val="00DB4E5B"/>
    <w:rsid w:val="00DB54CE"/>
    <w:rsid w:val="00DC0205"/>
    <w:rsid w:val="00DC06D5"/>
    <w:rsid w:val="00DC1CA8"/>
    <w:rsid w:val="00DC3470"/>
    <w:rsid w:val="00DC41D4"/>
    <w:rsid w:val="00DC45C2"/>
    <w:rsid w:val="00DC59FE"/>
    <w:rsid w:val="00DC5F10"/>
    <w:rsid w:val="00DC6A30"/>
    <w:rsid w:val="00DC6B08"/>
    <w:rsid w:val="00DC74D3"/>
    <w:rsid w:val="00DC7CF8"/>
    <w:rsid w:val="00DD0B8E"/>
    <w:rsid w:val="00DD21C6"/>
    <w:rsid w:val="00DD23D0"/>
    <w:rsid w:val="00DD288D"/>
    <w:rsid w:val="00DD31F5"/>
    <w:rsid w:val="00DD51C8"/>
    <w:rsid w:val="00DD587E"/>
    <w:rsid w:val="00DD5980"/>
    <w:rsid w:val="00DD5DFF"/>
    <w:rsid w:val="00DD6C81"/>
    <w:rsid w:val="00DD6E35"/>
    <w:rsid w:val="00DE0D7D"/>
    <w:rsid w:val="00DE0DEF"/>
    <w:rsid w:val="00DE1696"/>
    <w:rsid w:val="00DE1F89"/>
    <w:rsid w:val="00DE3E6B"/>
    <w:rsid w:val="00DE4B1F"/>
    <w:rsid w:val="00DE5377"/>
    <w:rsid w:val="00DE5551"/>
    <w:rsid w:val="00DE5C99"/>
    <w:rsid w:val="00DE6572"/>
    <w:rsid w:val="00DE668F"/>
    <w:rsid w:val="00DE72E9"/>
    <w:rsid w:val="00DF00B7"/>
    <w:rsid w:val="00DF157F"/>
    <w:rsid w:val="00DF2085"/>
    <w:rsid w:val="00DF2C03"/>
    <w:rsid w:val="00DF3D80"/>
    <w:rsid w:val="00DF4459"/>
    <w:rsid w:val="00DF5504"/>
    <w:rsid w:val="00DF55BE"/>
    <w:rsid w:val="00DF7B3E"/>
    <w:rsid w:val="00E0050F"/>
    <w:rsid w:val="00E00B0D"/>
    <w:rsid w:val="00E00B82"/>
    <w:rsid w:val="00E03875"/>
    <w:rsid w:val="00E041BF"/>
    <w:rsid w:val="00E04F68"/>
    <w:rsid w:val="00E04FEE"/>
    <w:rsid w:val="00E05B55"/>
    <w:rsid w:val="00E06E4C"/>
    <w:rsid w:val="00E070D3"/>
    <w:rsid w:val="00E07A26"/>
    <w:rsid w:val="00E106EE"/>
    <w:rsid w:val="00E10F00"/>
    <w:rsid w:val="00E112D5"/>
    <w:rsid w:val="00E12D8E"/>
    <w:rsid w:val="00E14088"/>
    <w:rsid w:val="00E15C49"/>
    <w:rsid w:val="00E1772F"/>
    <w:rsid w:val="00E17B7A"/>
    <w:rsid w:val="00E20295"/>
    <w:rsid w:val="00E203A5"/>
    <w:rsid w:val="00E229A6"/>
    <w:rsid w:val="00E22F4C"/>
    <w:rsid w:val="00E2474F"/>
    <w:rsid w:val="00E2488B"/>
    <w:rsid w:val="00E24BC1"/>
    <w:rsid w:val="00E26179"/>
    <w:rsid w:val="00E2664E"/>
    <w:rsid w:val="00E3004C"/>
    <w:rsid w:val="00E3041C"/>
    <w:rsid w:val="00E3167D"/>
    <w:rsid w:val="00E31CA3"/>
    <w:rsid w:val="00E322C5"/>
    <w:rsid w:val="00E3271D"/>
    <w:rsid w:val="00E3288A"/>
    <w:rsid w:val="00E329D4"/>
    <w:rsid w:val="00E34288"/>
    <w:rsid w:val="00E34290"/>
    <w:rsid w:val="00E34796"/>
    <w:rsid w:val="00E359E6"/>
    <w:rsid w:val="00E35B62"/>
    <w:rsid w:val="00E3612C"/>
    <w:rsid w:val="00E36993"/>
    <w:rsid w:val="00E36B9A"/>
    <w:rsid w:val="00E36D7B"/>
    <w:rsid w:val="00E36E04"/>
    <w:rsid w:val="00E36F29"/>
    <w:rsid w:val="00E41574"/>
    <w:rsid w:val="00E4170C"/>
    <w:rsid w:val="00E43A8B"/>
    <w:rsid w:val="00E4400C"/>
    <w:rsid w:val="00E44E1B"/>
    <w:rsid w:val="00E44EE4"/>
    <w:rsid w:val="00E4533F"/>
    <w:rsid w:val="00E463AF"/>
    <w:rsid w:val="00E46757"/>
    <w:rsid w:val="00E5025C"/>
    <w:rsid w:val="00E505D7"/>
    <w:rsid w:val="00E51D46"/>
    <w:rsid w:val="00E522B2"/>
    <w:rsid w:val="00E52494"/>
    <w:rsid w:val="00E52D3C"/>
    <w:rsid w:val="00E53794"/>
    <w:rsid w:val="00E544A6"/>
    <w:rsid w:val="00E55450"/>
    <w:rsid w:val="00E56077"/>
    <w:rsid w:val="00E567FA"/>
    <w:rsid w:val="00E56B38"/>
    <w:rsid w:val="00E56C99"/>
    <w:rsid w:val="00E56CDD"/>
    <w:rsid w:val="00E607E6"/>
    <w:rsid w:val="00E612B8"/>
    <w:rsid w:val="00E636AF"/>
    <w:rsid w:val="00E644E0"/>
    <w:rsid w:val="00E64C30"/>
    <w:rsid w:val="00E666C7"/>
    <w:rsid w:val="00E668A6"/>
    <w:rsid w:val="00E70E18"/>
    <w:rsid w:val="00E71478"/>
    <w:rsid w:val="00E715F3"/>
    <w:rsid w:val="00E721AE"/>
    <w:rsid w:val="00E74D2D"/>
    <w:rsid w:val="00E75364"/>
    <w:rsid w:val="00E7623C"/>
    <w:rsid w:val="00E7650A"/>
    <w:rsid w:val="00E770AD"/>
    <w:rsid w:val="00E8120A"/>
    <w:rsid w:val="00E812F1"/>
    <w:rsid w:val="00E813FD"/>
    <w:rsid w:val="00E81A93"/>
    <w:rsid w:val="00E820C1"/>
    <w:rsid w:val="00E83556"/>
    <w:rsid w:val="00E85818"/>
    <w:rsid w:val="00E863A8"/>
    <w:rsid w:val="00E86ABA"/>
    <w:rsid w:val="00E86CF3"/>
    <w:rsid w:val="00E910EF"/>
    <w:rsid w:val="00E9116C"/>
    <w:rsid w:val="00E92F47"/>
    <w:rsid w:val="00E942CA"/>
    <w:rsid w:val="00E9479E"/>
    <w:rsid w:val="00E949CD"/>
    <w:rsid w:val="00E9547B"/>
    <w:rsid w:val="00E961D5"/>
    <w:rsid w:val="00E96347"/>
    <w:rsid w:val="00E96D1B"/>
    <w:rsid w:val="00E9753F"/>
    <w:rsid w:val="00EA0BD0"/>
    <w:rsid w:val="00EA1F6C"/>
    <w:rsid w:val="00EA223D"/>
    <w:rsid w:val="00EA2D3C"/>
    <w:rsid w:val="00EA2DFE"/>
    <w:rsid w:val="00EA3818"/>
    <w:rsid w:val="00EA4360"/>
    <w:rsid w:val="00EA6F42"/>
    <w:rsid w:val="00EB1E17"/>
    <w:rsid w:val="00EB1ED5"/>
    <w:rsid w:val="00EB2AD8"/>
    <w:rsid w:val="00EB4E7B"/>
    <w:rsid w:val="00EB7EB5"/>
    <w:rsid w:val="00EC27FA"/>
    <w:rsid w:val="00EC2A04"/>
    <w:rsid w:val="00EC31E8"/>
    <w:rsid w:val="00EC33C7"/>
    <w:rsid w:val="00EC4913"/>
    <w:rsid w:val="00EC6BA6"/>
    <w:rsid w:val="00EC724C"/>
    <w:rsid w:val="00EC7253"/>
    <w:rsid w:val="00ED066F"/>
    <w:rsid w:val="00ED0D66"/>
    <w:rsid w:val="00ED1078"/>
    <w:rsid w:val="00ED2D81"/>
    <w:rsid w:val="00ED356B"/>
    <w:rsid w:val="00ED3ED1"/>
    <w:rsid w:val="00ED4FBF"/>
    <w:rsid w:val="00ED55BF"/>
    <w:rsid w:val="00ED6583"/>
    <w:rsid w:val="00ED74ED"/>
    <w:rsid w:val="00ED7636"/>
    <w:rsid w:val="00EE0D8C"/>
    <w:rsid w:val="00EE11D4"/>
    <w:rsid w:val="00EE1309"/>
    <w:rsid w:val="00EE1A3B"/>
    <w:rsid w:val="00EE2005"/>
    <w:rsid w:val="00EE4F8B"/>
    <w:rsid w:val="00EE52B1"/>
    <w:rsid w:val="00EE5435"/>
    <w:rsid w:val="00EE67DF"/>
    <w:rsid w:val="00EE6EDB"/>
    <w:rsid w:val="00EE7366"/>
    <w:rsid w:val="00EE7EBC"/>
    <w:rsid w:val="00EF0D91"/>
    <w:rsid w:val="00EF276D"/>
    <w:rsid w:val="00EF299D"/>
    <w:rsid w:val="00EF3BC3"/>
    <w:rsid w:val="00EF40E5"/>
    <w:rsid w:val="00EF49EE"/>
    <w:rsid w:val="00EF5486"/>
    <w:rsid w:val="00EF56CD"/>
    <w:rsid w:val="00EF6A03"/>
    <w:rsid w:val="00EF7C7B"/>
    <w:rsid w:val="00EF7E9A"/>
    <w:rsid w:val="00F00E60"/>
    <w:rsid w:val="00F00FC9"/>
    <w:rsid w:val="00F011B2"/>
    <w:rsid w:val="00F017B0"/>
    <w:rsid w:val="00F01B93"/>
    <w:rsid w:val="00F0219A"/>
    <w:rsid w:val="00F02CB2"/>
    <w:rsid w:val="00F02F2A"/>
    <w:rsid w:val="00F03938"/>
    <w:rsid w:val="00F039A1"/>
    <w:rsid w:val="00F03D04"/>
    <w:rsid w:val="00F05089"/>
    <w:rsid w:val="00F06302"/>
    <w:rsid w:val="00F06511"/>
    <w:rsid w:val="00F074DF"/>
    <w:rsid w:val="00F07DD2"/>
    <w:rsid w:val="00F1134D"/>
    <w:rsid w:val="00F12756"/>
    <w:rsid w:val="00F1340C"/>
    <w:rsid w:val="00F13744"/>
    <w:rsid w:val="00F13BDE"/>
    <w:rsid w:val="00F1486A"/>
    <w:rsid w:val="00F14E42"/>
    <w:rsid w:val="00F15270"/>
    <w:rsid w:val="00F17477"/>
    <w:rsid w:val="00F1777F"/>
    <w:rsid w:val="00F2002C"/>
    <w:rsid w:val="00F209B9"/>
    <w:rsid w:val="00F21A6B"/>
    <w:rsid w:val="00F21B83"/>
    <w:rsid w:val="00F23C70"/>
    <w:rsid w:val="00F241D9"/>
    <w:rsid w:val="00F2487F"/>
    <w:rsid w:val="00F24F36"/>
    <w:rsid w:val="00F24F8E"/>
    <w:rsid w:val="00F254EC"/>
    <w:rsid w:val="00F30A2E"/>
    <w:rsid w:val="00F31C82"/>
    <w:rsid w:val="00F32E24"/>
    <w:rsid w:val="00F33396"/>
    <w:rsid w:val="00F338CA"/>
    <w:rsid w:val="00F33D13"/>
    <w:rsid w:val="00F33E2C"/>
    <w:rsid w:val="00F35127"/>
    <w:rsid w:val="00F35340"/>
    <w:rsid w:val="00F35700"/>
    <w:rsid w:val="00F36EDE"/>
    <w:rsid w:val="00F378E5"/>
    <w:rsid w:val="00F4127F"/>
    <w:rsid w:val="00F41452"/>
    <w:rsid w:val="00F44534"/>
    <w:rsid w:val="00F45091"/>
    <w:rsid w:val="00F45791"/>
    <w:rsid w:val="00F47D22"/>
    <w:rsid w:val="00F5152A"/>
    <w:rsid w:val="00F52379"/>
    <w:rsid w:val="00F528E2"/>
    <w:rsid w:val="00F5545E"/>
    <w:rsid w:val="00F55485"/>
    <w:rsid w:val="00F55C38"/>
    <w:rsid w:val="00F55F12"/>
    <w:rsid w:val="00F5601B"/>
    <w:rsid w:val="00F5644F"/>
    <w:rsid w:val="00F56D3E"/>
    <w:rsid w:val="00F6096C"/>
    <w:rsid w:val="00F6121F"/>
    <w:rsid w:val="00F624C2"/>
    <w:rsid w:val="00F62ACC"/>
    <w:rsid w:val="00F631AB"/>
    <w:rsid w:val="00F63339"/>
    <w:rsid w:val="00F63BF2"/>
    <w:rsid w:val="00F63C79"/>
    <w:rsid w:val="00F63D2F"/>
    <w:rsid w:val="00F642D9"/>
    <w:rsid w:val="00F64ACE"/>
    <w:rsid w:val="00F65E6D"/>
    <w:rsid w:val="00F66BDF"/>
    <w:rsid w:val="00F711CE"/>
    <w:rsid w:val="00F71A67"/>
    <w:rsid w:val="00F737FB"/>
    <w:rsid w:val="00F74DF6"/>
    <w:rsid w:val="00F76658"/>
    <w:rsid w:val="00F77ED0"/>
    <w:rsid w:val="00F810C2"/>
    <w:rsid w:val="00F81369"/>
    <w:rsid w:val="00F81ADA"/>
    <w:rsid w:val="00F82846"/>
    <w:rsid w:val="00F828F5"/>
    <w:rsid w:val="00F83D44"/>
    <w:rsid w:val="00F854A4"/>
    <w:rsid w:val="00F85AEF"/>
    <w:rsid w:val="00F8766E"/>
    <w:rsid w:val="00F9006B"/>
    <w:rsid w:val="00F916C7"/>
    <w:rsid w:val="00F91E6B"/>
    <w:rsid w:val="00F92923"/>
    <w:rsid w:val="00F956DE"/>
    <w:rsid w:val="00F965C4"/>
    <w:rsid w:val="00F96CBB"/>
    <w:rsid w:val="00F97015"/>
    <w:rsid w:val="00F97C29"/>
    <w:rsid w:val="00FA0504"/>
    <w:rsid w:val="00FA1045"/>
    <w:rsid w:val="00FA1F48"/>
    <w:rsid w:val="00FA25CD"/>
    <w:rsid w:val="00FA2A1C"/>
    <w:rsid w:val="00FA3A47"/>
    <w:rsid w:val="00FA485C"/>
    <w:rsid w:val="00FA4C77"/>
    <w:rsid w:val="00FA54D5"/>
    <w:rsid w:val="00FA5F03"/>
    <w:rsid w:val="00FA6285"/>
    <w:rsid w:val="00FA6533"/>
    <w:rsid w:val="00FA6AA7"/>
    <w:rsid w:val="00FA71B5"/>
    <w:rsid w:val="00FB19D5"/>
    <w:rsid w:val="00FB3ECF"/>
    <w:rsid w:val="00FB51AF"/>
    <w:rsid w:val="00FB579E"/>
    <w:rsid w:val="00FB5D9C"/>
    <w:rsid w:val="00FB6E1A"/>
    <w:rsid w:val="00FC0A75"/>
    <w:rsid w:val="00FC2453"/>
    <w:rsid w:val="00FC28C2"/>
    <w:rsid w:val="00FC31B8"/>
    <w:rsid w:val="00FC31E5"/>
    <w:rsid w:val="00FC3737"/>
    <w:rsid w:val="00FC43CF"/>
    <w:rsid w:val="00FC46A0"/>
    <w:rsid w:val="00FC48C9"/>
    <w:rsid w:val="00FC4E5F"/>
    <w:rsid w:val="00FC5313"/>
    <w:rsid w:val="00FC59A0"/>
    <w:rsid w:val="00FD062D"/>
    <w:rsid w:val="00FD103C"/>
    <w:rsid w:val="00FD2283"/>
    <w:rsid w:val="00FD3388"/>
    <w:rsid w:val="00FD4466"/>
    <w:rsid w:val="00FD5B18"/>
    <w:rsid w:val="00FD5F27"/>
    <w:rsid w:val="00FD6CF1"/>
    <w:rsid w:val="00FD7BE0"/>
    <w:rsid w:val="00FD7F5A"/>
    <w:rsid w:val="00FE099D"/>
    <w:rsid w:val="00FE2459"/>
    <w:rsid w:val="00FE2564"/>
    <w:rsid w:val="00FE298F"/>
    <w:rsid w:val="00FE32B6"/>
    <w:rsid w:val="00FE39A1"/>
    <w:rsid w:val="00FE4262"/>
    <w:rsid w:val="00FE44B2"/>
    <w:rsid w:val="00FE4509"/>
    <w:rsid w:val="00FE495F"/>
    <w:rsid w:val="00FE4DD1"/>
    <w:rsid w:val="00FE4F51"/>
    <w:rsid w:val="00FE5C5F"/>
    <w:rsid w:val="00FE6D7B"/>
    <w:rsid w:val="00FE6EE3"/>
    <w:rsid w:val="00FE7C3C"/>
    <w:rsid w:val="00FF00C9"/>
    <w:rsid w:val="00FF0817"/>
    <w:rsid w:val="00FF11B5"/>
    <w:rsid w:val="00FF23D1"/>
    <w:rsid w:val="00FF406A"/>
    <w:rsid w:val="00FF44C6"/>
    <w:rsid w:val="00FF50A7"/>
    <w:rsid w:val="00FF514D"/>
    <w:rsid w:val="00FF5490"/>
    <w:rsid w:val="00FF5EF4"/>
    <w:rsid w:val="00FF6B2B"/>
    <w:rsid w:val="00FF6EEE"/>
    <w:rsid w:val="00FF74C6"/>
    <w:rsid w:val="00FF7F5E"/>
  </w:rsids>
  <m:mathPr>
    <m:mathFont m:val="Cambria Math"/>
    <m:brkBin m:val="before"/>
    <m:brkBinSub m:val="--"/>
    <m:smallFrac m:val="off"/>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1A6"/>
  </w:style>
  <w:style w:type="paragraph" w:styleId="Heading1">
    <w:name w:val="heading 1"/>
    <w:basedOn w:val="Normal"/>
    <w:link w:val="Heading1Char"/>
    <w:uiPriority w:val="9"/>
    <w:qFormat/>
    <w:rsid w:val="00FE42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262"/>
    <w:rPr>
      <w:rFonts w:ascii="Times New Roman" w:eastAsia="Times New Roman" w:hAnsi="Times New Roman" w:cs="Times New Roman"/>
      <w:b/>
      <w:bCs/>
      <w:kern w:val="36"/>
      <w:sz w:val="48"/>
      <w:szCs w:val="48"/>
      <w:lang w:eastAsia="en-CA"/>
    </w:rPr>
  </w:style>
  <w:style w:type="paragraph" w:styleId="HTMLPreformatted">
    <w:name w:val="HTML Preformatted"/>
    <w:basedOn w:val="Normal"/>
    <w:link w:val="HTMLPreformattedChar"/>
    <w:uiPriority w:val="99"/>
    <w:semiHidden/>
    <w:unhideWhenUsed/>
    <w:rsid w:val="00FE4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E4262"/>
    <w:rPr>
      <w:rFonts w:ascii="Courier New" w:eastAsia="Times New Roman" w:hAnsi="Courier New" w:cs="Courier New"/>
      <w:sz w:val="20"/>
      <w:szCs w:val="20"/>
      <w:lang w:eastAsia="en-CA"/>
    </w:rPr>
  </w:style>
  <w:style w:type="character" w:customStyle="1" w:styleId="tagcode">
    <w:name w:val="tag_code"/>
    <w:basedOn w:val="DefaultParagraphFont"/>
    <w:rsid w:val="00FE4262"/>
  </w:style>
  <w:style w:type="character" w:customStyle="1" w:styleId="pln">
    <w:name w:val="pln"/>
    <w:basedOn w:val="DefaultParagraphFont"/>
    <w:rsid w:val="00FE4262"/>
  </w:style>
  <w:style w:type="character" w:customStyle="1" w:styleId="typ">
    <w:name w:val="typ"/>
    <w:basedOn w:val="DefaultParagraphFont"/>
    <w:rsid w:val="00FE4262"/>
  </w:style>
  <w:style w:type="character" w:customStyle="1" w:styleId="pun">
    <w:name w:val="pun"/>
    <w:basedOn w:val="DefaultParagraphFont"/>
    <w:rsid w:val="00FE4262"/>
  </w:style>
  <w:style w:type="character" w:customStyle="1" w:styleId="lit">
    <w:name w:val="lit"/>
    <w:basedOn w:val="DefaultParagraphFont"/>
    <w:rsid w:val="00FE4262"/>
  </w:style>
  <w:style w:type="character" w:customStyle="1" w:styleId="kwd">
    <w:name w:val="kwd"/>
    <w:basedOn w:val="DefaultParagraphFont"/>
    <w:rsid w:val="00FE4262"/>
  </w:style>
  <w:style w:type="character" w:styleId="Hyperlink">
    <w:name w:val="Hyperlink"/>
    <w:basedOn w:val="DefaultParagraphFont"/>
    <w:uiPriority w:val="99"/>
    <w:semiHidden/>
    <w:unhideWhenUsed/>
    <w:rsid w:val="00FE4262"/>
    <w:rPr>
      <w:color w:val="0000FF"/>
      <w:u w:val="single"/>
    </w:rPr>
  </w:style>
  <w:style w:type="character" w:customStyle="1" w:styleId="middot">
    <w:name w:val="middot"/>
    <w:basedOn w:val="DefaultParagraphFont"/>
    <w:rsid w:val="00FE4262"/>
  </w:style>
  <w:style w:type="character" w:customStyle="1" w:styleId="postactionsnumber">
    <w:name w:val="post_actions_number"/>
    <w:basedOn w:val="DefaultParagraphFont"/>
    <w:rsid w:val="00FE4262"/>
  </w:style>
  <w:style w:type="character" w:customStyle="1" w:styleId="apple-converted-space">
    <w:name w:val="apple-converted-space"/>
    <w:basedOn w:val="DefaultParagraphFont"/>
    <w:rsid w:val="00FE4262"/>
  </w:style>
  <w:style w:type="character" w:customStyle="1" w:styleId="username">
    <w:name w:val="user_name"/>
    <w:basedOn w:val="DefaultParagraphFont"/>
    <w:rsid w:val="00FE4262"/>
  </w:style>
  <w:style w:type="paragraph" w:styleId="NormalWeb">
    <w:name w:val="Normal (Web)"/>
    <w:basedOn w:val="Normal"/>
    <w:uiPriority w:val="99"/>
    <w:semiHidden/>
    <w:unhideWhenUsed/>
    <w:rsid w:val="00FE426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ctualreplytext">
    <w:name w:val="actual_reply_text"/>
    <w:basedOn w:val="DefaultParagraphFont"/>
    <w:rsid w:val="00587AC9"/>
  </w:style>
  <w:style w:type="paragraph" w:styleId="BalloonText">
    <w:name w:val="Balloon Text"/>
    <w:basedOn w:val="Normal"/>
    <w:link w:val="BalloonTextChar"/>
    <w:uiPriority w:val="99"/>
    <w:semiHidden/>
    <w:unhideWhenUsed/>
    <w:rsid w:val="00834D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DF5"/>
    <w:rPr>
      <w:rFonts w:ascii="Tahoma" w:hAnsi="Tahoma" w:cs="Tahoma"/>
      <w:sz w:val="16"/>
      <w:szCs w:val="16"/>
    </w:rPr>
  </w:style>
  <w:style w:type="character" w:customStyle="1" w:styleId="endorsemessage">
    <w:name w:val="endorse_message"/>
    <w:basedOn w:val="DefaultParagraphFont"/>
    <w:rsid w:val="00834DF5"/>
  </w:style>
</w:styles>
</file>

<file path=word/webSettings.xml><?xml version="1.0" encoding="utf-8"?>
<w:webSettings xmlns:r="http://schemas.openxmlformats.org/officeDocument/2006/relationships" xmlns:w="http://schemas.openxmlformats.org/wordprocessingml/2006/main">
  <w:divs>
    <w:div w:id="291834492">
      <w:bodyDiv w:val="1"/>
      <w:marLeft w:val="0"/>
      <w:marRight w:val="0"/>
      <w:marTop w:val="0"/>
      <w:marBottom w:val="0"/>
      <w:divBdr>
        <w:top w:val="none" w:sz="0" w:space="0" w:color="auto"/>
        <w:left w:val="none" w:sz="0" w:space="0" w:color="auto"/>
        <w:bottom w:val="none" w:sz="0" w:space="0" w:color="auto"/>
        <w:right w:val="none" w:sz="0" w:space="0" w:color="auto"/>
      </w:divBdr>
    </w:div>
    <w:div w:id="339505786">
      <w:bodyDiv w:val="1"/>
      <w:marLeft w:val="0"/>
      <w:marRight w:val="0"/>
      <w:marTop w:val="0"/>
      <w:marBottom w:val="0"/>
      <w:divBdr>
        <w:top w:val="none" w:sz="0" w:space="0" w:color="auto"/>
        <w:left w:val="none" w:sz="0" w:space="0" w:color="auto"/>
        <w:bottom w:val="none" w:sz="0" w:space="0" w:color="auto"/>
        <w:right w:val="none" w:sz="0" w:space="0" w:color="auto"/>
      </w:divBdr>
      <w:divsChild>
        <w:div w:id="89668155">
          <w:marLeft w:val="150"/>
          <w:marRight w:val="150"/>
          <w:marTop w:val="150"/>
          <w:marBottom w:val="150"/>
          <w:divBdr>
            <w:top w:val="none" w:sz="0" w:space="0" w:color="auto"/>
            <w:left w:val="none" w:sz="0" w:space="0" w:color="auto"/>
            <w:bottom w:val="none" w:sz="0" w:space="0" w:color="auto"/>
            <w:right w:val="none" w:sz="0" w:space="0" w:color="auto"/>
          </w:divBdr>
          <w:divsChild>
            <w:div w:id="916401636">
              <w:marLeft w:val="0"/>
              <w:marRight w:val="0"/>
              <w:marTop w:val="0"/>
              <w:marBottom w:val="0"/>
              <w:divBdr>
                <w:top w:val="none" w:sz="0" w:space="0" w:color="auto"/>
                <w:left w:val="none" w:sz="0" w:space="0" w:color="auto"/>
                <w:bottom w:val="none" w:sz="0" w:space="0" w:color="auto"/>
                <w:right w:val="none" w:sz="0" w:space="0" w:color="auto"/>
              </w:divBdr>
              <w:divsChild>
                <w:div w:id="1388799392">
                  <w:marLeft w:val="0"/>
                  <w:marRight w:val="0"/>
                  <w:marTop w:val="75"/>
                  <w:marBottom w:val="75"/>
                  <w:divBdr>
                    <w:top w:val="none" w:sz="0" w:space="0" w:color="auto"/>
                    <w:left w:val="none" w:sz="0" w:space="0" w:color="auto"/>
                    <w:bottom w:val="none" w:sz="0" w:space="0" w:color="auto"/>
                    <w:right w:val="none" w:sz="0" w:space="0" w:color="auto"/>
                  </w:divBdr>
                </w:div>
                <w:div w:id="1288969349">
                  <w:marLeft w:val="0"/>
                  <w:marRight w:val="0"/>
                  <w:marTop w:val="0"/>
                  <w:marBottom w:val="0"/>
                  <w:divBdr>
                    <w:top w:val="none" w:sz="0" w:space="0" w:color="auto"/>
                    <w:left w:val="none" w:sz="0" w:space="0" w:color="auto"/>
                    <w:bottom w:val="none" w:sz="0" w:space="0" w:color="auto"/>
                    <w:right w:val="none" w:sz="0" w:space="0" w:color="auto"/>
                  </w:divBdr>
                </w:div>
              </w:divsChild>
            </w:div>
            <w:div w:id="1903709723">
              <w:marLeft w:val="0"/>
              <w:marRight w:val="0"/>
              <w:marTop w:val="0"/>
              <w:marBottom w:val="0"/>
              <w:divBdr>
                <w:top w:val="single" w:sz="6" w:space="4" w:color="auto"/>
                <w:left w:val="single" w:sz="6" w:space="8" w:color="auto"/>
                <w:bottom w:val="single" w:sz="6" w:space="8" w:color="auto"/>
                <w:right w:val="single" w:sz="6" w:space="8" w:color="auto"/>
              </w:divBdr>
              <w:divsChild>
                <w:div w:id="56965297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2124953843">
          <w:marLeft w:val="0"/>
          <w:marRight w:val="0"/>
          <w:marTop w:val="0"/>
          <w:marBottom w:val="0"/>
          <w:divBdr>
            <w:top w:val="none" w:sz="0" w:space="0" w:color="auto"/>
            <w:left w:val="none" w:sz="0" w:space="0" w:color="auto"/>
            <w:bottom w:val="none" w:sz="0" w:space="0" w:color="auto"/>
            <w:right w:val="none" w:sz="0" w:space="0" w:color="auto"/>
          </w:divBdr>
          <w:divsChild>
            <w:div w:id="388070862">
              <w:marLeft w:val="150"/>
              <w:marRight w:val="150"/>
              <w:marTop w:val="150"/>
              <w:marBottom w:val="150"/>
              <w:divBdr>
                <w:top w:val="none" w:sz="0" w:space="0" w:color="auto"/>
                <w:left w:val="none" w:sz="0" w:space="0" w:color="auto"/>
                <w:bottom w:val="none" w:sz="0" w:space="0" w:color="auto"/>
                <w:right w:val="none" w:sz="0" w:space="0" w:color="auto"/>
              </w:divBdr>
              <w:divsChild>
                <w:div w:id="319189778">
                  <w:marLeft w:val="0"/>
                  <w:marRight w:val="0"/>
                  <w:marTop w:val="0"/>
                  <w:marBottom w:val="0"/>
                  <w:divBdr>
                    <w:top w:val="none" w:sz="0" w:space="0" w:color="auto"/>
                    <w:left w:val="none" w:sz="0" w:space="0" w:color="auto"/>
                    <w:bottom w:val="single" w:sz="6" w:space="4" w:color="EAECEE"/>
                    <w:right w:val="none" w:sz="0" w:space="0" w:color="auto"/>
                  </w:divBdr>
                  <w:divsChild>
                    <w:div w:id="327368455">
                      <w:marLeft w:val="75"/>
                      <w:marRight w:val="0"/>
                      <w:marTop w:val="0"/>
                      <w:marBottom w:val="0"/>
                      <w:divBdr>
                        <w:top w:val="none" w:sz="0" w:space="0" w:color="auto"/>
                        <w:left w:val="none" w:sz="0" w:space="0" w:color="auto"/>
                        <w:bottom w:val="none" w:sz="0" w:space="0" w:color="auto"/>
                        <w:right w:val="none" w:sz="0" w:space="0" w:color="auto"/>
                      </w:divBdr>
                    </w:div>
                    <w:div w:id="323629470">
                      <w:marLeft w:val="90"/>
                      <w:marRight w:val="0"/>
                      <w:marTop w:val="45"/>
                      <w:marBottom w:val="0"/>
                      <w:divBdr>
                        <w:top w:val="none" w:sz="0" w:space="0" w:color="auto"/>
                        <w:left w:val="none" w:sz="0" w:space="0" w:color="auto"/>
                        <w:bottom w:val="none" w:sz="0" w:space="0" w:color="auto"/>
                        <w:right w:val="none" w:sz="0" w:space="0" w:color="auto"/>
                      </w:divBdr>
                    </w:div>
                  </w:divsChild>
                </w:div>
                <w:div w:id="422999235">
                  <w:marLeft w:val="0"/>
                  <w:marRight w:val="0"/>
                  <w:marTop w:val="0"/>
                  <w:marBottom w:val="0"/>
                  <w:divBdr>
                    <w:top w:val="none" w:sz="0" w:space="0" w:color="auto"/>
                    <w:left w:val="none" w:sz="0" w:space="0" w:color="auto"/>
                    <w:bottom w:val="none" w:sz="0" w:space="0" w:color="auto"/>
                    <w:right w:val="none" w:sz="0" w:space="0" w:color="auto"/>
                  </w:divBdr>
                  <w:divsChild>
                    <w:div w:id="485897884">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832724522">
          <w:marLeft w:val="0"/>
          <w:marRight w:val="0"/>
          <w:marTop w:val="0"/>
          <w:marBottom w:val="0"/>
          <w:divBdr>
            <w:top w:val="none" w:sz="0" w:space="0" w:color="auto"/>
            <w:left w:val="none" w:sz="0" w:space="0" w:color="auto"/>
            <w:bottom w:val="none" w:sz="0" w:space="0" w:color="auto"/>
            <w:right w:val="none" w:sz="0" w:space="0" w:color="auto"/>
          </w:divBdr>
          <w:divsChild>
            <w:div w:id="1524436574">
              <w:marLeft w:val="150"/>
              <w:marRight w:val="150"/>
              <w:marTop w:val="150"/>
              <w:marBottom w:val="150"/>
              <w:divBdr>
                <w:top w:val="none" w:sz="0" w:space="0" w:color="auto"/>
                <w:left w:val="none" w:sz="0" w:space="0" w:color="auto"/>
                <w:bottom w:val="none" w:sz="0" w:space="0" w:color="auto"/>
                <w:right w:val="none" w:sz="0" w:space="0" w:color="auto"/>
              </w:divBdr>
              <w:divsChild>
                <w:div w:id="535700354">
                  <w:marLeft w:val="0"/>
                  <w:marRight w:val="0"/>
                  <w:marTop w:val="0"/>
                  <w:marBottom w:val="0"/>
                  <w:divBdr>
                    <w:top w:val="none" w:sz="0" w:space="0" w:color="auto"/>
                    <w:left w:val="none" w:sz="0" w:space="0" w:color="auto"/>
                    <w:bottom w:val="single" w:sz="6" w:space="4" w:color="EAECEE"/>
                    <w:right w:val="none" w:sz="0" w:space="0" w:color="auto"/>
                  </w:divBdr>
                  <w:divsChild>
                    <w:div w:id="1700281461">
                      <w:marLeft w:val="75"/>
                      <w:marRight w:val="0"/>
                      <w:marTop w:val="0"/>
                      <w:marBottom w:val="0"/>
                      <w:divBdr>
                        <w:top w:val="none" w:sz="0" w:space="0" w:color="auto"/>
                        <w:left w:val="none" w:sz="0" w:space="0" w:color="auto"/>
                        <w:bottom w:val="none" w:sz="0" w:space="0" w:color="auto"/>
                        <w:right w:val="none" w:sz="0" w:space="0" w:color="auto"/>
                      </w:divBdr>
                    </w:div>
                    <w:div w:id="1853105115">
                      <w:marLeft w:val="90"/>
                      <w:marRight w:val="0"/>
                      <w:marTop w:val="45"/>
                      <w:marBottom w:val="0"/>
                      <w:divBdr>
                        <w:top w:val="none" w:sz="0" w:space="0" w:color="auto"/>
                        <w:left w:val="none" w:sz="0" w:space="0" w:color="auto"/>
                        <w:bottom w:val="none" w:sz="0" w:space="0" w:color="auto"/>
                        <w:right w:val="none" w:sz="0" w:space="0" w:color="auto"/>
                      </w:divBdr>
                    </w:div>
                  </w:divsChild>
                </w:div>
                <w:div w:id="805395365">
                  <w:marLeft w:val="0"/>
                  <w:marRight w:val="0"/>
                  <w:marTop w:val="0"/>
                  <w:marBottom w:val="0"/>
                  <w:divBdr>
                    <w:top w:val="none" w:sz="0" w:space="0" w:color="auto"/>
                    <w:left w:val="none" w:sz="0" w:space="0" w:color="auto"/>
                    <w:bottom w:val="none" w:sz="0" w:space="0" w:color="auto"/>
                    <w:right w:val="none" w:sz="0" w:space="0" w:color="auto"/>
                  </w:divBdr>
                  <w:divsChild>
                    <w:div w:id="115868845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428622869">
      <w:bodyDiv w:val="1"/>
      <w:marLeft w:val="0"/>
      <w:marRight w:val="0"/>
      <w:marTop w:val="0"/>
      <w:marBottom w:val="0"/>
      <w:divBdr>
        <w:top w:val="none" w:sz="0" w:space="0" w:color="auto"/>
        <w:left w:val="none" w:sz="0" w:space="0" w:color="auto"/>
        <w:bottom w:val="none" w:sz="0" w:space="0" w:color="auto"/>
        <w:right w:val="none" w:sz="0" w:space="0" w:color="auto"/>
      </w:divBdr>
    </w:div>
    <w:div w:id="462121775">
      <w:bodyDiv w:val="1"/>
      <w:marLeft w:val="0"/>
      <w:marRight w:val="0"/>
      <w:marTop w:val="0"/>
      <w:marBottom w:val="0"/>
      <w:divBdr>
        <w:top w:val="none" w:sz="0" w:space="0" w:color="auto"/>
        <w:left w:val="none" w:sz="0" w:space="0" w:color="auto"/>
        <w:bottom w:val="none" w:sz="0" w:space="0" w:color="auto"/>
        <w:right w:val="none" w:sz="0" w:space="0" w:color="auto"/>
      </w:divBdr>
      <w:divsChild>
        <w:div w:id="437071095">
          <w:marLeft w:val="0"/>
          <w:marRight w:val="0"/>
          <w:marTop w:val="0"/>
          <w:marBottom w:val="0"/>
          <w:divBdr>
            <w:top w:val="none" w:sz="0" w:space="0" w:color="auto"/>
            <w:left w:val="none" w:sz="0" w:space="0" w:color="auto"/>
            <w:bottom w:val="none" w:sz="0" w:space="0" w:color="auto"/>
            <w:right w:val="none" w:sz="0" w:space="0" w:color="auto"/>
          </w:divBdr>
          <w:divsChild>
            <w:div w:id="1811239806">
              <w:marLeft w:val="150"/>
              <w:marRight w:val="150"/>
              <w:marTop w:val="150"/>
              <w:marBottom w:val="150"/>
              <w:divBdr>
                <w:top w:val="none" w:sz="0" w:space="0" w:color="auto"/>
                <w:left w:val="none" w:sz="0" w:space="0" w:color="auto"/>
                <w:bottom w:val="none" w:sz="0" w:space="0" w:color="auto"/>
                <w:right w:val="none" w:sz="0" w:space="0" w:color="auto"/>
              </w:divBdr>
              <w:divsChild>
                <w:div w:id="1801223023">
                  <w:marLeft w:val="0"/>
                  <w:marRight w:val="0"/>
                  <w:marTop w:val="0"/>
                  <w:marBottom w:val="0"/>
                  <w:divBdr>
                    <w:top w:val="none" w:sz="0" w:space="0" w:color="auto"/>
                    <w:left w:val="none" w:sz="0" w:space="0" w:color="auto"/>
                    <w:bottom w:val="none" w:sz="0" w:space="0" w:color="auto"/>
                    <w:right w:val="none" w:sz="0" w:space="0" w:color="auto"/>
                  </w:divBdr>
                  <w:divsChild>
                    <w:div w:id="139008021">
                      <w:marLeft w:val="0"/>
                      <w:marRight w:val="0"/>
                      <w:marTop w:val="75"/>
                      <w:marBottom w:val="75"/>
                      <w:divBdr>
                        <w:top w:val="none" w:sz="0" w:space="0" w:color="auto"/>
                        <w:left w:val="none" w:sz="0" w:space="0" w:color="auto"/>
                        <w:bottom w:val="none" w:sz="0" w:space="0" w:color="auto"/>
                        <w:right w:val="none" w:sz="0" w:space="0" w:color="auto"/>
                      </w:divBdr>
                    </w:div>
                  </w:divsChild>
                </w:div>
                <w:div w:id="1200822217">
                  <w:marLeft w:val="0"/>
                  <w:marRight w:val="0"/>
                  <w:marTop w:val="0"/>
                  <w:marBottom w:val="0"/>
                  <w:divBdr>
                    <w:top w:val="none" w:sz="0" w:space="0" w:color="auto"/>
                    <w:left w:val="none" w:sz="0" w:space="0" w:color="auto"/>
                    <w:bottom w:val="single" w:sz="6" w:space="4" w:color="EAECEE"/>
                    <w:right w:val="none" w:sz="0" w:space="0" w:color="auto"/>
                  </w:divBdr>
                  <w:divsChild>
                    <w:div w:id="766391489">
                      <w:marLeft w:val="75"/>
                      <w:marRight w:val="0"/>
                      <w:marTop w:val="0"/>
                      <w:marBottom w:val="0"/>
                      <w:divBdr>
                        <w:top w:val="none" w:sz="0" w:space="0" w:color="auto"/>
                        <w:left w:val="none" w:sz="0" w:space="0" w:color="auto"/>
                        <w:bottom w:val="none" w:sz="0" w:space="0" w:color="auto"/>
                        <w:right w:val="none" w:sz="0" w:space="0" w:color="auto"/>
                      </w:divBdr>
                    </w:div>
                    <w:div w:id="1661688236">
                      <w:marLeft w:val="9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397214141">
          <w:marLeft w:val="0"/>
          <w:marRight w:val="0"/>
          <w:marTop w:val="0"/>
          <w:marBottom w:val="0"/>
          <w:divBdr>
            <w:top w:val="none" w:sz="0" w:space="0" w:color="auto"/>
            <w:left w:val="none" w:sz="0" w:space="0" w:color="auto"/>
            <w:bottom w:val="none" w:sz="0" w:space="0" w:color="auto"/>
            <w:right w:val="none" w:sz="0" w:space="0" w:color="auto"/>
          </w:divBdr>
          <w:divsChild>
            <w:div w:id="2016570189">
              <w:marLeft w:val="150"/>
              <w:marRight w:val="150"/>
              <w:marTop w:val="150"/>
              <w:marBottom w:val="150"/>
              <w:divBdr>
                <w:top w:val="none" w:sz="0" w:space="0" w:color="auto"/>
                <w:left w:val="none" w:sz="0" w:space="0" w:color="auto"/>
                <w:bottom w:val="none" w:sz="0" w:space="0" w:color="auto"/>
                <w:right w:val="none" w:sz="0" w:space="0" w:color="auto"/>
              </w:divBdr>
              <w:divsChild>
                <w:div w:id="1253588278">
                  <w:marLeft w:val="0"/>
                  <w:marRight w:val="0"/>
                  <w:marTop w:val="0"/>
                  <w:marBottom w:val="0"/>
                  <w:divBdr>
                    <w:top w:val="none" w:sz="0" w:space="0" w:color="auto"/>
                    <w:left w:val="none" w:sz="0" w:space="0" w:color="auto"/>
                    <w:bottom w:val="none" w:sz="0" w:space="0" w:color="auto"/>
                    <w:right w:val="none" w:sz="0" w:space="0" w:color="auto"/>
                  </w:divBdr>
                  <w:divsChild>
                    <w:div w:id="1206528011">
                      <w:marLeft w:val="0"/>
                      <w:marRight w:val="0"/>
                      <w:marTop w:val="150"/>
                      <w:marBottom w:val="0"/>
                      <w:divBdr>
                        <w:top w:val="none" w:sz="0" w:space="0" w:color="auto"/>
                        <w:left w:val="none" w:sz="0" w:space="0" w:color="auto"/>
                        <w:bottom w:val="none" w:sz="0" w:space="0" w:color="auto"/>
                        <w:right w:val="none" w:sz="0" w:space="0" w:color="auto"/>
                      </w:divBdr>
                      <w:divsChild>
                        <w:div w:id="333270026">
                          <w:marLeft w:val="0"/>
                          <w:marRight w:val="0"/>
                          <w:marTop w:val="0"/>
                          <w:marBottom w:val="0"/>
                          <w:divBdr>
                            <w:top w:val="none" w:sz="0" w:space="0" w:color="auto"/>
                            <w:left w:val="none" w:sz="0" w:space="0" w:color="auto"/>
                            <w:bottom w:val="none" w:sz="0" w:space="0" w:color="auto"/>
                            <w:right w:val="none" w:sz="0" w:space="0" w:color="auto"/>
                          </w:divBdr>
                          <w:divsChild>
                            <w:div w:id="16162429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755325568">
                      <w:marLeft w:val="0"/>
                      <w:marRight w:val="0"/>
                      <w:marTop w:val="75"/>
                      <w:marBottom w:val="75"/>
                      <w:divBdr>
                        <w:top w:val="none" w:sz="0" w:space="0" w:color="auto"/>
                        <w:left w:val="none" w:sz="0" w:space="0" w:color="auto"/>
                        <w:bottom w:val="none" w:sz="0" w:space="0" w:color="auto"/>
                        <w:right w:val="none" w:sz="0" w:space="0" w:color="auto"/>
                      </w:divBdr>
                    </w:div>
                  </w:divsChild>
                </w:div>
                <w:div w:id="599605763">
                  <w:marLeft w:val="0"/>
                  <w:marRight w:val="0"/>
                  <w:marTop w:val="0"/>
                  <w:marBottom w:val="0"/>
                  <w:divBdr>
                    <w:top w:val="single" w:sz="6" w:space="4" w:color="auto"/>
                    <w:left w:val="single" w:sz="6" w:space="8" w:color="auto"/>
                    <w:bottom w:val="single" w:sz="6" w:space="8" w:color="auto"/>
                    <w:right w:val="single" w:sz="6" w:space="8" w:color="auto"/>
                  </w:divBdr>
                  <w:divsChild>
                    <w:div w:id="127922125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575748581">
      <w:bodyDiv w:val="1"/>
      <w:marLeft w:val="0"/>
      <w:marRight w:val="0"/>
      <w:marTop w:val="0"/>
      <w:marBottom w:val="0"/>
      <w:divBdr>
        <w:top w:val="none" w:sz="0" w:space="0" w:color="auto"/>
        <w:left w:val="none" w:sz="0" w:space="0" w:color="auto"/>
        <w:bottom w:val="none" w:sz="0" w:space="0" w:color="auto"/>
        <w:right w:val="none" w:sz="0" w:space="0" w:color="auto"/>
      </w:divBdr>
    </w:div>
    <w:div w:id="1056706577">
      <w:bodyDiv w:val="1"/>
      <w:marLeft w:val="0"/>
      <w:marRight w:val="0"/>
      <w:marTop w:val="0"/>
      <w:marBottom w:val="0"/>
      <w:divBdr>
        <w:top w:val="none" w:sz="0" w:space="0" w:color="auto"/>
        <w:left w:val="none" w:sz="0" w:space="0" w:color="auto"/>
        <w:bottom w:val="none" w:sz="0" w:space="0" w:color="auto"/>
        <w:right w:val="none" w:sz="0" w:space="0" w:color="auto"/>
      </w:divBdr>
    </w:div>
    <w:div w:id="1165969768">
      <w:bodyDiv w:val="1"/>
      <w:marLeft w:val="0"/>
      <w:marRight w:val="0"/>
      <w:marTop w:val="0"/>
      <w:marBottom w:val="0"/>
      <w:divBdr>
        <w:top w:val="none" w:sz="0" w:space="0" w:color="auto"/>
        <w:left w:val="none" w:sz="0" w:space="0" w:color="auto"/>
        <w:bottom w:val="none" w:sz="0" w:space="0" w:color="auto"/>
        <w:right w:val="none" w:sz="0" w:space="0" w:color="auto"/>
      </w:divBdr>
    </w:div>
    <w:div w:id="199964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Rozen</dc:creator>
  <cp:keywords/>
  <dc:description/>
  <cp:lastModifiedBy>Jo</cp:lastModifiedBy>
  <cp:revision>15</cp:revision>
  <dcterms:created xsi:type="dcterms:W3CDTF">2015-11-27T04:33:00Z</dcterms:created>
  <dcterms:modified xsi:type="dcterms:W3CDTF">2015-12-01T16:16:00Z</dcterms:modified>
</cp:coreProperties>
</file>